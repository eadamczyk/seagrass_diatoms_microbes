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F0DC9" w:rsidRDefault="0056453F">
      <w:pPr>
        <w:spacing w:after="160"/>
        <w:jc w:val="center"/>
        <w:rPr>
          <w:color w:val="000000"/>
          <w:sz w:val="40"/>
          <w:szCs w:val="40"/>
        </w:rPr>
      </w:pPr>
      <w:r>
        <w:rPr>
          <w:color w:val="000000"/>
          <w:sz w:val="40"/>
          <w:szCs w:val="40"/>
        </w:rPr>
        <w:t>Department of Botany</w:t>
      </w:r>
      <w:r>
        <w:rPr>
          <w:noProof/>
        </w:rPr>
        <w:drawing>
          <wp:anchor distT="0" distB="0" distL="114300" distR="114300" simplePos="0" relativeHeight="251658240" behindDoc="0" locked="0" layoutInCell="1" hidden="0" allowOverlap="1" wp14:anchorId="2AA489C3" wp14:editId="0545D62F">
            <wp:simplePos x="0" y="0"/>
            <wp:positionH relativeFrom="column">
              <wp:posOffset>-92706</wp:posOffset>
            </wp:positionH>
            <wp:positionV relativeFrom="paragraph">
              <wp:posOffset>-130807</wp:posOffset>
            </wp:positionV>
            <wp:extent cx="600075" cy="800100"/>
            <wp:effectExtent l="0" t="0" r="0" b="0"/>
            <wp:wrapNone/>
            <wp:docPr id="2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00075" cy="800100"/>
                    </a:xfrm>
                    <a:prstGeom prst="rect">
                      <a:avLst/>
                    </a:prstGeom>
                    <a:ln/>
                  </pic:spPr>
                </pic:pic>
              </a:graphicData>
            </a:graphic>
          </wp:anchor>
        </w:drawing>
      </w:r>
    </w:p>
    <w:p w14:paraId="00000002" w14:textId="77777777" w:rsidR="008F0DC9" w:rsidRDefault="0056453F">
      <w:pPr>
        <w:jc w:val="center"/>
        <w:rPr>
          <w:color w:val="000000"/>
        </w:rPr>
      </w:pPr>
      <w:r>
        <w:rPr>
          <w:color w:val="000000"/>
          <w:sz w:val="40"/>
          <w:szCs w:val="40"/>
        </w:rPr>
        <w:t>Field Safety Plan Form</w:t>
      </w:r>
    </w:p>
    <w:p w14:paraId="00000003" w14:textId="77777777" w:rsidR="008F0DC9" w:rsidRDefault="008F0DC9">
      <w:pPr>
        <w:pBdr>
          <w:top w:val="nil"/>
          <w:left w:val="nil"/>
          <w:bottom w:val="nil"/>
          <w:right w:val="nil"/>
          <w:between w:val="nil"/>
        </w:pBdr>
        <w:jc w:val="center"/>
        <w:rPr>
          <w:b/>
          <w:color w:val="000000"/>
        </w:rPr>
      </w:pPr>
    </w:p>
    <w:p w14:paraId="00000004" w14:textId="7AFF5CB9" w:rsidR="008F0DC9" w:rsidRDefault="0056453F">
      <w:pPr>
        <w:pBdr>
          <w:top w:val="nil"/>
          <w:left w:val="nil"/>
          <w:bottom w:val="nil"/>
          <w:right w:val="nil"/>
          <w:between w:val="nil"/>
        </w:pBdr>
        <w:jc w:val="center"/>
        <w:rPr>
          <w:b/>
          <w:color w:val="000000"/>
        </w:rPr>
      </w:pPr>
      <w:r>
        <w:rPr>
          <w:b/>
          <w:color w:val="000000"/>
        </w:rPr>
        <w:t xml:space="preserve">(Date of Last Revision: </w:t>
      </w:r>
      <w:r w:rsidR="0078646F">
        <w:rPr>
          <w:b/>
          <w:color w:val="000000"/>
        </w:rPr>
        <w:t>Sept 30</w:t>
      </w:r>
      <w:r>
        <w:rPr>
          <w:b/>
          <w:color w:val="000000"/>
        </w:rPr>
        <w:t>, 2020)</w:t>
      </w:r>
    </w:p>
    <w:p w14:paraId="00000005" w14:textId="77777777" w:rsidR="008F0DC9" w:rsidRDefault="008F0DC9"/>
    <w:p w14:paraId="50EA8B6A" w14:textId="77777777" w:rsidR="00A94077" w:rsidRDefault="00A94077" w:rsidP="00A94077">
      <w:pPr>
        <w:spacing w:after="120"/>
        <w:rPr>
          <w:b/>
          <w:color w:val="000000"/>
          <w:sz w:val="28"/>
          <w:szCs w:val="28"/>
        </w:rPr>
      </w:pPr>
      <w:r>
        <w:rPr>
          <w:b/>
          <w:color w:val="000000"/>
          <w:sz w:val="28"/>
          <w:szCs w:val="28"/>
        </w:rPr>
        <w:t>Part 1. Planning Record</w:t>
      </w:r>
    </w:p>
    <w:p w14:paraId="2A651B1E" w14:textId="537B4F9D" w:rsidR="00F71B3A" w:rsidRDefault="00A94077" w:rsidP="00A94077">
      <w:pPr>
        <w:rPr>
          <w:i/>
          <w:color w:val="000000"/>
        </w:rPr>
      </w:pPr>
      <w:r>
        <w:rPr>
          <w:i/>
          <w:color w:val="000000"/>
        </w:rPr>
        <w:t xml:space="preserve">Please provide basic information about the trip (who will travel, by what means, to where, when). </w:t>
      </w:r>
    </w:p>
    <w:tbl>
      <w:tblPr>
        <w:tblStyle w:val="TableGrid"/>
        <w:tblW w:w="0" w:type="auto"/>
        <w:tblLook w:val="04A0" w:firstRow="1" w:lastRow="0" w:firstColumn="1" w:lastColumn="0" w:noHBand="0" w:noVBand="1"/>
      </w:tblPr>
      <w:tblGrid>
        <w:gridCol w:w="9350"/>
      </w:tblGrid>
      <w:tr w:rsidR="009F0FB9" w14:paraId="3ABA1701" w14:textId="77777777" w:rsidTr="009F0FB9">
        <w:tc>
          <w:tcPr>
            <w:tcW w:w="9350" w:type="dxa"/>
          </w:tcPr>
          <w:p w14:paraId="758D662E" w14:textId="31950FC2" w:rsidR="0078646F" w:rsidRDefault="0032388A" w:rsidP="00A94077">
            <w:pPr>
              <w:rPr>
                <w:iCs/>
                <w:color w:val="000000"/>
              </w:rPr>
            </w:pPr>
            <w:r w:rsidRPr="002509E3">
              <w:rPr>
                <w:iCs/>
                <w:color w:val="000000"/>
              </w:rPr>
              <w:t xml:space="preserve">Who will travel: Jungsoo </w:t>
            </w:r>
            <w:r w:rsidR="0078646F">
              <w:rPr>
                <w:iCs/>
                <w:color w:val="000000"/>
              </w:rPr>
              <w:t xml:space="preserve">Park </w:t>
            </w:r>
            <w:r w:rsidRPr="002509E3">
              <w:rPr>
                <w:iCs/>
                <w:color w:val="000000"/>
              </w:rPr>
              <w:t>(PhD student in Parfrey lab)</w:t>
            </w:r>
            <w:r w:rsidR="00AF11D2">
              <w:rPr>
                <w:iCs/>
                <w:color w:val="000000"/>
              </w:rPr>
              <w:t xml:space="preserve"> and </w:t>
            </w:r>
            <w:r w:rsidR="00612E10">
              <w:rPr>
                <w:iCs/>
                <w:color w:val="000000"/>
              </w:rPr>
              <w:t>Siobhan</w:t>
            </w:r>
            <w:r w:rsidR="0078646F">
              <w:rPr>
                <w:iCs/>
                <w:color w:val="000000"/>
              </w:rPr>
              <w:t xml:space="preserve"> Schenk</w:t>
            </w:r>
            <w:r w:rsidR="00612E10">
              <w:rPr>
                <w:iCs/>
                <w:color w:val="000000"/>
              </w:rPr>
              <w:t xml:space="preserve"> (PhD Student in Parfrey </w:t>
            </w:r>
            <w:proofErr w:type="gramStart"/>
            <w:r w:rsidR="00612E10">
              <w:rPr>
                <w:iCs/>
                <w:color w:val="000000"/>
              </w:rPr>
              <w:t>lab)</w:t>
            </w:r>
            <w:r w:rsidR="0078646F">
              <w:rPr>
                <w:iCs/>
                <w:color w:val="000000"/>
              </w:rPr>
              <w:t>.</w:t>
            </w:r>
            <w:proofErr w:type="gramEnd"/>
            <w:r w:rsidR="0078646F">
              <w:rPr>
                <w:iCs/>
                <w:color w:val="000000"/>
              </w:rPr>
              <w:t xml:space="preserve"> O</w:t>
            </w:r>
            <w:r w:rsidR="00AF11D2">
              <w:rPr>
                <w:iCs/>
                <w:color w:val="000000"/>
              </w:rPr>
              <w:t xml:space="preserve">ther </w:t>
            </w:r>
            <w:r w:rsidR="0078646F">
              <w:rPr>
                <w:iCs/>
                <w:color w:val="000000"/>
              </w:rPr>
              <w:t xml:space="preserve">members of the Parfrey lab may be approved by Laura Parfrey to join on the conditions that they 1) provide full contact and emergency information, 2) complete COVID training, 3) acknowledge in writing that they have read and agree to abide by conditions set out in this field safety document and related COVID safety plan. At least one team member must have wilderness first aid certification (this will generally be Jungsoo Park). </w:t>
            </w:r>
          </w:p>
          <w:p w14:paraId="374F4D34" w14:textId="3416D9FD" w:rsidR="0032388A" w:rsidRPr="002509E3" w:rsidRDefault="0078646F" w:rsidP="00A94077">
            <w:pPr>
              <w:rPr>
                <w:iCs/>
                <w:color w:val="000000"/>
              </w:rPr>
            </w:pPr>
            <w:r>
              <w:rPr>
                <w:iCs/>
                <w:color w:val="000000"/>
              </w:rPr>
              <w:t xml:space="preserve">  </w:t>
            </w:r>
          </w:p>
          <w:p w14:paraId="5E8CCCF9" w14:textId="6C97F39B" w:rsidR="0056275F" w:rsidRDefault="0032388A" w:rsidP="00A94077">
            <w:pPr>
              <w:rPr>
                <w:iCs/>
                <w:color w:val="000000"/>
              </w:rPr>
            </w:pPr>
            <w:r w:rsidRPr="002509E3">
              <w:rPr>
                <w:iCs/>
                <w:color w:val="000000"/>
              </w:rPr>
              <w:t xml:space="preserve">How: </w:t>
            </w:r>
            <w:r w:rsidR="002E1D0A">
              <w:rPr>
                <w:iCs/>
                <w:color w:val="000000"/>
              </w:rPr>
              <w:t xml:space="preserve">Jungsoo will drive a UBC vehicle. </w:t>
            </w:r>
            <w:r w:rsidR="00612E10">
              <w:rPr>
                <w:iCs/>
                <w:color w:val="000000"/>
              </w:rPr>
              <w:t>Other students</w:t>
            </w:r>
            <w:r w:rsidR="002E1D0A">
              <w:rPr>
                <w:iCs/>
                <w:color w:val="000000"/>
              </w:rPr>
              <w:t xml:space="preserve"> will bike </w:t>
            </w:r>
            <w:r w:rsidR="00AF11D2">
              <w:rPr>
                <w:iCs/>
                <w:color w:val="000000"/>
              </w:rPr>
              <w:t>for daytime low tides. During fall and winter night time low tides necessitate traveling in pairs by car the field site for safety</w:t>
            </w:r>
            <w:r w:rsidR="0078646F">
              <w:rPr>
                <w:iCs/>
                <w:color w:val="000000"/>
              </w:rPr>
              <w:t>. P</w:t>
            </w:r>
            <w:r w:rsidR="00DC0287">
              <w:rPr>
                <w:iCs/>
                <w:color w:val="000000"/>
              </w:rPr>
              <w:t>rotoco</w:t>
            </w:r>
            <w:r w:rsidR="00AF11D2">
              <w:rPr>
                <w:iCs/>
                <w:color w:val="000000"/>
              </w:rPr>
              <w:t xml:space="preserve">ls to maximize distancing and ventilation are in place.  </w:t>
            </w:r>
          </w:p>
          <w:p w14:paraId="7F189ECF" w14:textId="26886B48" w:rsidR="009F0FB9" w:rsidRPr="00EC37B6" w:rsidRDefault="0056275F" w:rsidP="00A94077">
            <w:pPr>
              <w:rPr>
                <w:iCs/>
                <w:color w:val="000000"/>
              </w:rPr>
            </w:pPr>
            <w:r>
              <w:rPr>
                <w:iCs/>
                <w:color w:val="000000"/>
              </w:rPr>
              <w:t xml:space="preserve">When: </w:t>
            </w:r>
            <w:r w:rsidR="0064254F">
              <w:rPr>
                <w:iCs/>
                <w:color w:val="000000"/>
              </w:rPr>
              <w:t xml:space="preserve"> daytrips 1 or 2x per month for the next year. </w:t>
            </w:r>
            <w:r w:rsidR="0032388A" w:rsidRPr="002509E3">
              <w:rPr>
                <w:iCs/>
                <w:color w:val="000000"/>
              </w:rPr>
              <w:br/>
              <w:t>To where: Girl in a wetsuit at Stanley Park</w:t>
            </w:r>
          </w:p>
          <w:p w14:paraId="100C1624" w14:textId="5F87FD98" w:rsidR="009F0FB9" w:rsidRDefault="009F0FB9" w:rsidP="00A94077">
            <w:pPr>
              <w:rPr>
                <w:i/>
                <w:color w:val="000000"/>
              </w:rPr>
            </w:pPr>
          </w:p>
        </w:tc>
      </w:tr>
    </w:tbl>
    <w:p w14:paraId="7F3246C0" w14:textId="6E916F4C" w:rsidR="00A94077" w:rsidRDefault="00A94077" w:rsidP="00A94077">
      <w:pPr>
        <w:rPr>
          <w:b/>
          <w:color w:val="000000"/>
        </w:rPr>
      </w:pPr>
    </w:p>
    <w:p w14:paraId="012CE8EC" w14:textId="674741D3" w:rsidR="009F0FB9" w:rsidRDefault="00A94077" w:rsidP="003C17F9">
      <w:pPr>
        <w:rPr>
          <w:b/>
          <w:color w:val="000000"/>
        </w:rPr>
      </w:pPr>
      <w:r>
        <w:rPr>
          <w:b/>
          <w:color w:val="000000"/>
        </w:rPr>
        <w:t xml:space="preserve">Trip or Project Name </w:t>
      </w:r>
    </w:p>
    <w:tbl>
      <w:tblPr>
        <w:tblStyle w:val="TableGrid"/>
        <w:tblW w:w="0" w:type="auto"/>
        <w:tblLook w:val="04A0" w:firstRow="1" w:lastRow="0" w:firstColumn="1" w:lastColumn="0" w:noHBand="0" w:noVBand="1"/>
      </w:tblPr>
      <w:tblGrid>
        <w:gridCol w:w="9350"/>
      </w:tblGrid>
      <w:tr w:rsidR="009F0FB9" w14:paraId="6A90C611" w14:textId="77777777" w:rsidTr="009F0FB9">
        <w:tc>
          <w:tcPr>
            <w:tcW w:w="9350" w:type="dxa"/>
          </w:tcPr>
          <w:p w14:paraId="48A40969" w14:textId="077B1330" w:rsidR="009F0FB9" w:rsidRDefault="00757099" w:rsidP="003C17F9">
            <w:pPr>
              <w:rPr>
                <w:color w:val="000000"/>
              </w:rPr>
            </w:pPr>
            <w:r>
              <w:rPr>
                <w:color w:val="000000"/>
              </w:rPr>
              <w:t xml:space="preserve">Bacterial manipulation </w:t>
            </w:r>
            <w:r w:rsidR="00F33859">
              <w:rPr>
                <w:color w:val="000000"/>
              </w:rPr>
              <w:t>in</w:t>
            </w:r>
            <w:r>
              <w:rPr>
                <w:color w:val="000000"/>
              </w:rPr>
              <w:t xml:space="preserve"> kelp cultivation</w:t>
            </w:r>
          </w:p>
          <w:p w14:paraId="79E1E811" w14:textId="32F052C4" w:rsidR="009F0FB9" w:rsidRDefault="009F0FB9" w:rsidP="003C17F9">
            <w:pPr>
              <w:rPr>
                <w:color w:val="000000"/>
              </w:rPr>
            </w:pPr>
          </w:p>
        </w:tc>
      </w:tr>
    </w:tbl>
    <w:p w14:paraId="54B41E01" w14:textId="0E934C55" w:rsidR="006572B2" w:rsidRDefault="006572B2" w:rsidP="003C17F9">
      <w:pPr>
        <w:rPr>
          <w:color w:val="000000"/>
        </w:rPr>
      </w:pPr>
    </w:p>
    <w:p w14:paraId="123075CF" w14:textId="485C0E09" w:rsidR="009F0FB9" w:rsidRDefault="001000F2" w:rsidP="003C17F9">
      <w:pPr>
        <w:pBdr>
          <w:top w:val="nil"/>
          <w:left w:val="nil"/>
          <w:bottom w:val="nil"/>
          <w:right w:val="nil"/>
          <w:between w:val="nil"/>
        </w:pBdr>
        <w:rPr>
          <w:color w:val="000000"/>
        </w:rPr>
      </w:pPr>
      <w:r>
        <w:rPr>
          <w:color w:val="000000"/>
        </w:rPr>
        <w:t>Nature of field activity</w:t>
      </w:r>
    </w:p>
    <w:tbl>
      <w:tblPr>
        <w:tblStyle w:val="TableGrid"/>
        <w:tblW w:w="0" w:type="auto"/>
        <w:tblLook w:val="04A0" w:firstRow="1" w:lastRow="0" w:firstColumn="1" w:lastColumn="0" w:noHBand="0" w:noVBand="1"/>
      </w:tblPr>
      <w:tblGrid>
        <w:gridCol w:w="9350"/>
      </w:tblGrid>
      <w:tr w:rsidR="009F0FB9" w14:paraId="39988929" w14:textId="77777777" w:rsidTr="008A6077">
        <w:tc>
          <w:tcPr>
            <w:tcW w:w="9350" w:type="dxa"/>
          </w:tcPr>
          <w:p w14:paraId="6B9EBD34" w14:textId="56033ED4" w:rsidR="009F0FB9" w:rsidRDefault="0064254F" w:rsidP="008A6077">
            <w:pPr>
              <w:rPr>
                <w:color w:val="000000"/>
              </w:rPr>
            </w:pPr>
            <w:r>
              <w:rPr>
                <w:color w:val="000000"/>
              </w:rPr>
              <w:t xml:space="preserve">Collection of kelp from intertidal. </w:t>
            </w:r>
          </w:p>
          <w:p w14:paraId="43CD6495" w14:textId="77777777" w:rsidR="009F0FB9" w:rsidRDefault="009F0FB9" w:rsidP="008A6077">
            <w:pPr>
              <w:rPr>
                <w:color w:val="000000"/>
              </w:rPr>
            </w:pPr>
          </w:p>
        </w:tc>
      </w:tr>
    </w:tbl>
    <w:p w14:paraId="11EF935B" w14:textId="43E42348" w:rsidR="006572B2" w:rsidRDefault="006572B2" w:rsidP="003C17F9">
      <w:pPr>
        <w:pBdr>
          <w:top w:val="nil"/>
          <w:left w:val="nil"/>
          <w:bottom w:val="nil"/>
          <w:right w:val="nil"/>
          <w:between w:val="nil"/>
        </w:pBdr>
        <w:rPr>
          <w:color w:val="000000"/>
        </w:rPr>
      </w:pPr>
    </w:p>
    <w:p w14:paraId="47DEE2D7" w14:textId="501101DE" w:rsidR="009F0FB9" w:rsidRDefault="003C17F9" w:rsidP="009F0FB9">
      <w:pPr>
        <w:pBdr>
          <w:top w:val="nil"/>
          <w:left w:val="nil"/>
          <w:bottom w:val="nil"/>
          <w:right w:val="nil"/>
          <w:between w:val="nil"/>
        </w:pBdr>
        <w:rPr>
          <w:color w:val="000000"/>
        </w:rPr>
      </w:pPr>
      <w:r>
        <w:rPr>
          <w:color w:val="000000"/>
        </w:rPr>
        <w:t>Is trip for t</w:t>
      </w:r>
      <w:r w:rsidR="00A94077">
        <w:rPr>
          <w:color w:val="000000"/>
        </w:rPr>
        <w:t xml:space="preserve">eaching or </w:t>
      </w:r>
      <w:r>
        <w:rPr>
          <w:color w:val="000000"/>
        </w:rPr>
        <w:t>r</w:t>
      </w:r>
      <w:r w:rsidR="00A94077">
        <w:rPr>
          <w:color w:val="000000"/>
        </w:rPr>
        <w:t>esearch?</w:t>
      </w:r>
      <w:r>
        <w:rPr>
          <w:color w:val="000000"/>
        </w:rPr>
        <w:t xml:space="preserve"> (If teaching, please complete Course Information below)</w:t>
      </w:r>
    </w:p>
    <w:tbl>
      <w:tblPr>
        <w:tblStyle w:val="TableGrid"/>
        <w:tblW w:w="0" w:type="auto"/>
        <w:tblLook w:val="04A0" w:firstRow="1" w:lastRow="0" w:firstColumn="1" w:lastColumn="0" w:noHBand="0" w:noVBand="1"/>
      </w:tblPr>
      <w:tblGrid>
        <w:gridCol w:w="9350"/>
      </w:tblGrid>
      <w:tr w:rsidR="009F0FB9" w14:paraId="3D447E05" w14:textId="77777777" w:rsidTr="008A6077">
        <w:tc>
          <w:tcPr>
            <w:tcW w:w="9350" w:type="dxa"/>
          </w:tcPr>
          <w:p w14:paraId="444E9051" w14:textId="77777777" w:rsidR="009F0FB9" w:rsidRDefault="009F0FB9" w:rsidP="008A6077">
            <w:pPr>
              <w:rPr>
                <w:color w:val="000000"/>
              </w:rPr>
            </w:pPr>
          </w:p>
          <w:p w14:paraId="15035E47" w14:textId="47C8A37C" w:rsidR="009F0FB9" w:rsidRDefault="00757099" w:rsidP="008A6077">
            <w:pPr>
              <w:rPr>
                <w:color w:val="000000"/>
              </w:rPr>
            </w:pPr>
            <w:r>
              <w:rPr>
                <w:color w:val="000000"/>
              </w:rPr>
              <w:t>Research</w:t>
            </w:r>
          </w:p>
        </w:tc>
      </w:tr>
    </w:tbl>
    <w:p w14:paraId="7BB924B2" w14:textId="37816F6D" w:rsidR="006572B2" w:rsidRDefault="006572B2" w:rsidP="003C17F9">
      <w:pPr>
        <w:pBdr>
          <w:top w:val="nil"/>
          <w:left w:val="nil"/>
          <w:bottom w:val="nil"/>
          <w:right w:val="nil"/>
          <w:between w:val="nil"/>
        </w:pBdr>
        <w:rPr>
          <w:color w:val="000000"/>
        </w:rPr>
      </w:pPr>
    </w:p>
    <w:p w14:paraId="3BAC7B42" w14:textId="44B1F857" w:rsidR="009F0FB9" w:rsidRDefault="003C17F9" w:rsidP="009F0FB9">
      <w:pPr>
        <w:pBdr>
          <w:top w:val="nil"/>
          <w:left w:val="nil"/>
          <w:bottom w:val="nil"/>
          <w:right w:val="nil"/>
          <w:between w:val="nil"/>
        </w:pBdr>
        <w:rPr>
          <w:color w:val="000000"/>
        </w:rPr>
      </w:pPr>
      <w:r>
        <w:rPr>
          <w:color w:val="000000"/>
        </w:rPr>
        <w:t>Is trip l</w:t>
      </w:r>
      <w:r w:rsidR="00A94077">
        <w:rPr>
          <w:color w:val="000000"/>
        </w:rPr>
        <w:t>ocal</w:t>
      </w:r>
      <w:r>
        <w:rPr>
          <w:color w:val="000000"/>
        </w:rPr>
        <w:t xml:space="preserve"> to Vancouver, within BC, w</w:t>
      </w:r>
      <w:r w:rsidR="00A94077">
        <w:rPr>
          <w:color w:val="000000"/>
        </w:rPr>
        <w:t>ithin Canada</w:t>
      </w:r>
      <w:r>
        <w:rPr>
          <w:color w:val="000000"/>
        </w:rPr>
        <w:t>,</w:t>
      </w:r>
      <w:r w:rsidR="00A94077">
        <w:rPr>
          <w:color w:val="000000"/>
        </w:rPr>
        <w:t xml:space="preserve"> or </w:t>
      </w:r>
      <w:r>
        <w:rPr>
          <w:color w:val="000000"/>
        </w:rPr>
        <w:t>i</w:t>
      </w:r>
      <w:r w:rsidR="00A94077">
        <w:rPr>
          <w:color w:val="000000"/>
        </w:rPr>
        <w:t>nternational?</w:t>
      </w:r>
    </w:p>
    <w:tbl>
      <w:tblPr>
        <w:tblStyle w:val="TableGrid"/>
        <w:tblW w:w="0" w:type="auto"/>
        <w:tblLook w:val="04A0" w:firstRow="1" w:lastRow="0" w:firstColumn="1" w:lastColumn="0" w:noHBand="0" w:noVBand="1"/>
      </w:tblPr>
      <w:tblGrid>
        <w:gridCol w:w="9350"/>
      </w:tblGrid>
      <w:tr w:rsidR="009F0FB9" w14:paraId="3A5E6A1E" w14:textId="77777777" w:rsidTr="008A6077">
        <w:tc>
          <w:tcPr>
            <w:tcW w:w="9350" w:type="dxa"/>
          </w:tcPr>
          <w:p w14:paraId="466B1A1C" w14:textId="3E981C48" w:rsidR="009F0FB9" w:rsidRDefault="00757099" w:rsidP="008A6077">
            <w:pPr>
              <w:rPr>
                <w:color w:val="000000"/>
              </w:rPr>
            </w:pPr>
            <w:r>
              <w:rPr>
                <w:color w:val="000000"/>
              </w:rPr>
              <w:t>Local to</w:t>
            </w:r>
            <w:ins w:id="0" w:author="sschenk@student.ubc.ca" w:date="2020-10-19T18:27:00Z">
              <w:r w:rsidR="00D42897">
                <w:rPr>
                  <w:color w:val="000000"/>
                </w:rPr>
                <w:t xml:space="preserve"> </w:t>
              </w:r>
            </w:ins>
            <w:del w:id="1" w:author="sschenk@student.ubc.ca" w:date="2020-10-19T18:27:00Z">
              <w:r w:rsidDel="00D42897">
                <w:rPr>
                  <w:color w:val="000000"/>
                </w:rPr>
                <w:delText xml:space="preserve"> Vancouver</w:delText>
              </w:r>
            </w:del>
            <w:ins w:id="2" w:author="sschenk@student.ubc.ca" w:date="2020-10-19T18:27:00Z">
              <w:r w:rsidR="00D42897">
                <w:rPr>
                  <w:color w:val="000000"/>
                </w:rPr>
                <w:t>BC</w:t>
              </w:r>
            </w:ins>
          </w:p>
          <w:p w14:paraId="15D57E63" w14:textId="77777777" w:rsidR="009F0FB9" w:rsidRDefault="009F0FB9" w:rsidP="008A6077">
            <w:pPr>
              <w:rPr>
                <w:color w:val="000000"/>
              </w:rPr>
            </w:pPr>
          </w:p>
        </w:tc>
      </w:tr>
    </w:tbl>
    <w:p w14:paraId="56682B85" w14:textId="7A90FFC9" w:rsidR="006572B2" w:rsidRDefault="006572B2" w:rsidP="003C17F9">
      <w:pPr>
        <w:pBdr>
          <w:top w:val="nil"/>
          <w:left w:val="nil"/>
          <w:bottom w:val="nil"/>
          <w:right w:val="nil"/>
          <w:between w:val="nil"/>
        </w:pBdr>
        <w:rPr>
          <w:color w:val="000000"/>
        </w:rPr>
      </w:pPr>
    </w:p>
    <w:p w14:paraId="2BE83915" w14:textId="55B36096" w:rsidR="009F0FB9" w:rsidRDefault="006572B2" w:rsidP="009F0FB9">
      <w:pPr>
        <w:pBdr>
          <w:top w:val="nil"/>
          <w:left w:val="nil"/>
          <w:bottom w:val="nil"/>
          <w:right w:val="nil"/>
          <w:between w:val="nil"/>
        </w:pBdr>
        <w:rPr>
          <w:color w:val="000000"/>
        </w:rPr>
      </w:pPr>
      <w:r>
        <w:rPr>
          <w:color w:val="000000"/>
        </w:rPr>
        <w:t>How many days is the trip</w:t>
      </w:r>
      <w:r w:rsidR="00A94077">
        <w:rPr>
          <w:color w:val="000000"/>
        </w:rPr>
        <w:t>?</w:t>
      </w:r>
    </w:p>
    <w:tbl>
      <w:tblPr>
        <w:tblStyle w:val="TableGrid"/>
        <w:tblW w:w="0" w:type="auto"/>
        <w:tblLook w:val="04A0" w:firstRow="1" w:lastRow="0" w:firstColumn="1" w:lastColumn="0" w:noHBand="0" w:noVBand="1"/>
      </w:tblPr>
      <w:tblGrid>
        <w:gridCol w:w="9350"/>
      </w:tblGrid>
      <w:tr w:rsidR="009F0FB9" w14:paraId="122F53C6" w14:textId="77777777" w:rsidTr="008A6077">
        <w:tc>
          <w:tcPr>
            <w:tcW w:w="9350" w:type="dxa"/>
          </w:tcPr>
          <w:p w14:paraId="424C101A" w14:textId="6E798C35" w:rsidR="009F0FB9" w:rsidRDefault="00D0493E" w:rsidP="008A6077">
            <w:pPr>
              <w:rPr>
                <w:color w:val="000000"/>
              </w:rPr>
            </w:pPr>
            <w:del w:id="3" w:author="sschenk@student.ubc.ca" w:date="2020-10-19T18:27:00Z">
              <w:r w:rsidDel="00D42897">
                <w:rPr>
                  <w:color w:val="000000"/>
                </w:rPr>
                <w:delText>Daytrip, roughly 3 hours</w:delText>
              </w:r>
            </w:del>
            <w:ins w:id="4" w:author="sschenk@student.ubc.ca" w:date="2020-10-19T18:27:00Z">
              <w:r w:rsidR="00D42897">
                <w:rPr>
                  <w:color w:val="000000"/>
                </w:rPr>
                <w:t>2 days</w:t>
              </w:r>
            </w:ins>
          </w:p>
          <w:p w14:paraId="7B12901B" w14:textId="77777777" w:rsidR="009F0FB9" w:rsidRDefault="009F0FB9" w:rsidP="008A6077">
            <w:pPr>
              <w:rPr>
                <w:color w:val="000000"/>
              </w:rPr>
            </w:pPr>
          </w:p>
        </w:tc>
      </w:tr>
    </w:tbl>
    <w:p w14:paraId="6AB6C088" w14:textId="5319C5AF" w:rsidR="006572B2" w:rsidRDefault="006572B2" w:rsidP="003C17F9">
      <w:pPr>
        <w:pBdr>
          <w:top w:val="nil"/>
          <w:left w:val="nil"/>
          <w:bottom w:val="nil"/>
          <w:right w:val="nil"/>
          <w:between w:val="nil"/>
        </w:pBdr>
        <w:rPr>
          <w:color w:val="000000"/>
        </w:rPr>
      </w:pPr>
    </w:p>
    <w:p w14:paraId="2159E4A9" w14:textId="36C1C88F" w:rsidR="006572B2" w:rsidRDefault="003C17F9" w:rsidP="003C17F9">
      <w:pPr>
        <w:pBdr>
          <w:top w:val="nil"/>
          <w:left w:val="nil"/>
          <w:bottom w:val="nil"/>
          <w:right w:val="nil"/>
          <w:between w:val="nil"/>
        </w:pBdr>
        <w:rPr>
          <w:color w:val="000000"/>
        </w:rPr>
      </w:pPr>
      <w:r>
        <w:rPr>
          <w:color w:val="000000"/>
        </w:rPr>
        <w:t>Is this o</w:t>
      </w:r>
      <w:r w:rsidR="00A94077">
        <w:rPr>
          <w:color w:val="000000"/>
        </w:rPr>
        <w:t>ngoing work</w:t>
      </w:r>
      <w:r w:rsidR="00EC4BAB" w:rsidRPr="0014128E">
        <w:rPr>
          <w:rStyle w:val="FootnoteReference"/>
        </w:rPr>
        <w:footnoteReference w:id="1"/>
      </w:r>
      <w:r w:rsidR="00A94077">
        <w:rPr>
          <w:color w:val="000000"/>
        </w:rPr>
        <w:t xml:space="preserve">? </w:t>
      </w:r>
    </w:p>
    <w:tbl>
      <w:tblPr>
        <w:tblStyle w:val="TableGrid"/>
        <w:tblW w:w="0" w:type="auto"/>
        <w:tblLook w:val="04A0" w:firstRow="1" w:lastRow="0" w:firstColumn="1" w:lastColumn="0" w:noHBand="0" w:noVBand="1"/>
      </w:tblPr>
      <w:tblGrid>
        <w:gridCol w:w="9350"/>
      </w:tblGrid>
      <w:tr w:rsidR="009F0FB9" w14:paraId="2EF1533F" w14:textId="77777777" w:rsidTr="008A6077">
        <w:tc>
          <w:tcPr>
            <w:tcW w:w="9350" w:type="dxa"/>
          </w:tcPr>
          <w:p w14:paraId="3CAD7F10" w14:textId="77777777" w:rsidR="009F0FB9" w:rsidRDefault="009F0FB9" w:rsidP="008A6077">
            <w:pPr>
              <w:rPr>
                <w:color w:val="000000"/>
              </w:rPr>
            </w:pPr>
          </w:p>
          <w:p w14:paraId="66F06220" w14:textId="04D158E0" w:rsidR="009F0FB9" w:rsidRDefault="00E63A8E" w:rsidP="008A6077">
            <w:pPr>
              <w:rPr>
                <w:color w:val="000000"/>
              </w:rPr>
            </w:pPr>
            <w:r>
              <w:rPr>
                <w:color w:val="000000"/>
              </w:rPr>
              <w:t>Yes</w:t>
            </w:r>
            <w:r w:rsidR="0064254F">
              <w:rPr>
                <w:color w:val="000000"/>
              </w:rPr>
              <w:t xml:space="preserve"> </w:t>
            </w:r>
          </w:p>
        </w:tc>
      </w:tr>
    </w:tbl>
    <w:p w14:paraId="4842D23B" w14:textId="5D8D4051" w:rsidR="006572B2" w:rsidRDefault="006572B2" w:rsidP="003C17F9">
      <w:pPr>
        <w:pBdr>
          <w:top w:val="nil"/>
          <w:left w:val="nil"/>
          <w:bottom w:val="nil"/>
          <w:right w:val="nil"/>
          <w:between w:val="nil"/>
        </w:pBdr>
        <w:rPr>
          <w:color w:val="000000"/>
        </w:rPr>
      </w:pPr>
    </w:p>
    <w:p w14:paraId="0EE95DDD" w14:textId="77777777" w:rsidR="009F0FB9" w:rsidRDefault="009F0FB9" w:rsidP="003C17F9">
      <w:pPr>
        <w:pBdr>
          <w:top w:val="nil"/>
          <w:left w:val="nil"/>
          <w:bottom w:val="nil"/>
          <w:right w:val="nil"/>
          <w:between w:val="nil"/>
        </w:pBdr>
        <w:rPr>
          <w:color w:val="000000"/>
        </w:rPr>
      </w:pPr>
    </w:p>
    <w:p w14:paraId="6EEC835C" w14:textId="477A6D71" w:rsidR="009F0FB9" w:rsidRDefault="00A94077" w:rsidP="003C17F9">
      <w:pPr>
        <w:pBdr>
          <w:top w:val="nil"/>
          <w:left w:val="nil"/>
          <w:bottom w:val="nil"/>
          <w:right w:val="nil"/>
          <w:between w:val="nil"/>
        </w:pBdr>
        <w:rPr>
          <w:color w:val="000000"/>
        </w:rPr>
      </w:pPr>
      <w:r>
        <w:rPr>
          <w:color w:val="000000"/>
        </w:rPr>
        <w:t xml:space="preserve">If not ongoing, trip start and end dates </w:t>
      </w:r>
    </w:p>
    <w:tbl>
      <w:tblPr>
        <w:tblStyle w:val="TableGrid"/>
        <w:tblW w:w="0" w:type="auto"/>
        <w:tblLook w:val="04A0" w:firstRow="1" w:lastRow="0" w:firstColumn="1" w:lastColumn="0" w:noHBand="0" w:noVBand="1"/>
      </w:tblPr>
      <w:tblGrid>
        <w:gridCol w:w="9350"/>
      </w:tblGrid>
      <w:tr w:rsidR="009F0FB9" w14:paraId="04402689" w14:textId="77777777" w:rsidTr="008A6077">
        <w:tc>
          <w:tcPr>
            <w:tcW w:w="9350" w:type="dxa"/>
          </w:tcPr>
          <w:p w14:paraId="7B1367C2" w14:textId="77777777" w:rsidR="009F0FB9" w:rsidRDefault="009F0FB9" w:rsidP="008A6077">
            <w:pPr>
              <w:rPr>
                <w:color w:val="000000"/>
              </w:rPr>
            </w:pPr>
          </w:p>
          <w:p w14:paraId="32806F72" w14:textId="77777777" w:rsidR="009F0FB9" w:rsidRDefault="009F0FB9" w:rsidP="008A6077">
            <w:pPr>
              <w:rPr>
                <w:color w:val="000000"/>
              </w:rPr>
            </w:pPr>
          </w:p>
        </w:tc>
      </w:tr>
    </w:tbl>
    <w:p w14:paraId="0DDD484F" w14:textId="77777777" w:rsidR="008908A3" w:rsidRDefault="008908A3" w:rsidP="003C17F9">
      <w:pPr>
        <w:pBdr>
          <w:top w:val="nil"/>
          <w:left w:val="nil"/>
          <w:bottom w:val="nil"/>
          <w:right w:val="nil"/>
          <w:between w:val="nil"/>
        </w:pBdr>
        <w:rPr>
          <w:color w:val="000000"/>
        </w:rPr>
      </w:pPr>
    </w:p>
    <w:p w14:paraId="0000000F" w14:textId="77777777" w:rsidR="008F0DC9" w:rsidRDefault="0056453F">
      <w:pPr>
        <w:rPr>
          <w:b/>
          <w:color w:val="000000"/>
        </w:rPr>
      </w:pPr>
      <w:r>
        <w:rPr>
          <w:b/>
          <w:color w:val="000000"/>
        </w:rPr>
        <w:t>Team Leadership</w:t>
      </w:r>
    </w:p>
    <w:p w14:paraId="2B8FB489" w14:textId="675EDAA0" w:rsidR="006572B2" w:rsidRDefault="0056453F">
      <w:pPr>
        <w:rPr>
          <w:color w:val="000000"/>
        </w:rPr>
      </w:pPr>
      <w:r>
        <w:rPr>
          <w:color w:val="000000"/>
        </w:rPr>
        <w:t>Project Leader</w:t>
      </w:r>
    </w:p>
    <w:tbl>
      <w:tblPr>
        <w:tblStyle w:val="TableGrid"/>
        <w:tblW w:w="0" w:type="auto"/>
        <w:tblLook w:val="04A0" w:firstRow="1" w:lastRow="0" w:firstColumn="1" w:lastColumn="0" w:noHBand="0" w:noVBand="1"/>
      </w:tblPr>
      <w:tblGrid>
        <w:gridCol w:w="9350"/>
      </w:tblGrid>
      <w:tr w:rsidR="009F0FB9" w14:paraId="62E8138A" w14:textId="77777777" w:rsidTr="008A6077">
        <w:tc>
          <w:tcPr>
            <w:tcW w:w="9350" w:type="dxa"/>
          </w:tcPr>
          <w:p w14:paraId="027863DA" w14:textId="77777777" w:rsidR="009F0FB9" w:rsidRDefault="009F0FB9" w:rsidP="008A6077">
            <w:pPr>
              <w:rPr>
                <w:color w:val="000000"/>
              </w:rPr>
            </w:pPr>
          </w:p>
          <w:p w14:paraId="5F9B4662" w14:textId="7EBC7D91" w:rsidR="009F0FB9" w:rsidRDefault="00E63A8E" w:rsidP="008A6077">
            <w:pPr>
              <w:rPr>
                <w:color w:val="000000"/>
              </w:rPr>
            </w:pPr>
            <w:r>
              <w:rPr>
                <w:color w:val="000000"/>
              </w:rPr>
              <w:t>Laura Parfrey</w:t>
            </w:r>
          </w:p>
        </w:tc>
      </w:tr>
    </w:tbl>
    <w:p w14:paraId="01A50BE2" w14:textId="77777777" w:rsidR="006572B2" w:rsidRDefault="006572B2">
      <w:pPr>
        <w:rPr>
          <w:color w:val="000000"/>
        </w:rPr>
      </w:pPr>
    </w:p>
    <w:p w14:paraId="3DBB4A44" w14:textId="73B61B8A" w:rsidR="006572B2" w:rsidRDefault="0056453F">
      <w:pPr>
        <w:rPr>
          <w:color w:val="000000"/>
        </w:rPr>
      </w:pPr>
      <w:r>
        <w:rPr>
          <w:color w:val="000000"/>
        </w:rPr>
        <w:t>Will the Project Leader participate in the trip?</w:t>
      </w:r>
    </w:p>
    <w:tbl>
      <w:tblPr>
        <w:tblStyle w:val="TableGrid"/>
        <w:tblW w:w="0" w:type="auto"/>
        <w:tblLook w:val="04A0" w:firstRow="1" w:lastRow="0" w:firstColumn="1" w:lastColumn="0" w:noHBand="0" w:noVBand="1"/>
      </w:tblPr>
      <w:tblGrid>
        <w:gridCol w:w="9350"/>
      </w:tblGrid>
      <w:tr w:rsidR="009F0FB9" w14:paraId="4F62D15A" w14:textId="77777777" w:rsidTr="008A6077">
        <w:tc>
          <w:tcPr>
            <w:tcW w:w="9350" w:type="dxa"/>
          </w:tcPr>
          <w:p w14:paraId="7C42823A" w14:textId="4DA94F9A" w:rsidR="009F0FB9" w:rsidRPr="00FD2065" w:rsidRDefault="00B53AB7" w:rsidP="008A6077">
            <w:pPr>
              <w:rPr>
                <w:rFonts w:eastAsia="Batang"/>
                <w:color w:val="000000"/>
                <w:lang w:eastAsia="ko-KR"/>
              </w:rPr>
            </w:pPr>
            <w:r w:rsidRPr="00FD2065">
              <w:rPr>
                <w:rFonts w:eastAsia="Batang"/>
                <w:color w:val="000000"/>
                <w:lang w:eastAsia="ko-KR"/>
              </w:rPr>
              <w:t xml:space="preserve">On occasion Laura Parfrey will participate in the trip, but </w:t>
            </w:r>
            <w:del w:id="5" w:author="sschenk@student.ubc.ca" w:date="2020-10-19T18:28:00Z">
              <w:r w:rsidRPr="00FD2065" w:rsidDel="00ED7262">
                <w:rPr>
                  <w:rFonts w:eastAsia="Batang"/>
                  <w:color w:val="000000"/>
                  <w:lang w:eastAsia="ko-KR"/>
                </w:rPr>
                <w:delText xml:space="preserve">Jungsoo Park will be the Trip Leader. </w:delText>
              </w:r>
            </w:del>
            <w:ins w:id="6" w:author="sschenk@student.ubc.ca" w:date="2020-10-19T18:28:00Z">
              <w:r w:rsidR="00ED7262">
                <w:rPr>
                  <w:rFonts w:eastAsia="Batang"/>
                  <w:color w:val="000000"/>
                  <w:lang w:eastAsia="ko-KR"/>
                </w:rPr>
                <w:t>Emily Adamc</w:t>
              </w:r>
              <w:r w:rsidR="00E6775E">
                <w:rPr>
                  <w:rFonts w:eastAsia="Batang"/>
                  <w:color w:val="000000"/>
                  <w:lang w:eastAsia="ko-KR"/>
                </w:rPr>
                <w:t>zyk will be the trip leader</w:t>
              </w:r>
            </w:ins>
          </w:p>
          <w:p w14:paraId="1E8AD6E5" w14:textId="77777777" w:rsidR="009F0FB9" w:rsidRDefault="009F0FB9" w:rsidP="008A6077">
            <w:pPr>
              <w:rPr>
                <w:color w:val="000000"/>
              </w:rPr>
            </w:pPr>
          </w:p>
        </w:tc>
      </w:tr>
    </w:tbl>
    <w:p w14:paraId="519E72C9" w14:textId="77777777" w:rsidR="006572B2" w:rsidRDefault="006572B2">
      <w:pPr>
        <w:rPr>
          <w:color w:val="000000"/>
        </w:rPr>
      </w:pPr>
    </w:p>
    <w:p w14:paraId="0C44FAFB" w14:textId="7C559905" w:rsidR="009F0FB9" w:rsidRPr="009F0FB9" w:rsidRDefault="009F0FB9">
      <w:pPr>
        <w:rPr>
          <w:color w:val="000000"/>
        </w:rPr>
      </w:pPr>
      <w:r>
        <w:rPr>
          <w:color w:val="000000"/>
        </w:rPr>
        <w:t>Trip Leader</w:t>
      </w:r>
    </w:p>
    <w:tbl>
      <w:tblPr>
        <w:tblStyle w:val="TableGrid"/>
        <w:tblW w:w="0" w:type="auto"/>
        <w:tblLook w:val="04A0" w:firstRow="1" w:lastRow="0" w:firstColumn="1" w:lastColumn="0" w:noHBand="0" w:noVBand="1"/>
      </w:tblPr>
      <w:tblGrid>
        <w:gridCol w:w="9350"/>
      </w:tblGrid>
      <w:tr w:rsidR="009F0FB9" w14:paraId="088F08B0" w14:textId="77777777" w:rsidTr="008A6077">
        <w:tc>
          <w:tcPr>
            <w:tcW w:w="9350" w:type="dxa"/>
          </w:tcPr>
          <w:p w14:paraId="1D065273" w14:textId="77777777" w:rsidR="009F0FB9" w:rsidDel="00E6775E" w:rsidRDefault="009F0FB9" w:rsidP="008A6077">
            <w:pPr>
              <w:rPr>
                <w:del w:id="7" w:author="sschenk@student.ubc.ca" w:date="2020-10-19T18:29:00Z"/>
                <w:color w:val="000000"/>
              </w:rPr>
            </w:pPr>
          </w:p>
          <w:p w14:paraId="1695B6B5" w14:textId="58D05B36" w:rsidR="009F0FB9" w:rsidRDefault="00E6775E" w:rsidP="008A6077">
            <w:pPr>
              <w:rPr>
                <w:color w:val="000000"/>
              </w:rPr>
            </w:pPr>
            <w:ins w:id="8" w:author="sschenk@student.ubc.ca" w:date="2020-10-19T18:29:00Z">
              <w:r>
                <w:rPr>
                  <w:rFonts w:eastAsia="Batang"/>
                  <w:color w:val="000000"/>
                  <w:lang w:eastAsia="ko-KR"/>
                </w:rPr>
                <w:t>Emily Adamczyk</w:t>
              </w:r>
            </w:ins>
            <w:del w:id="9" w:author="sschenk@student.ubc.ca" w:date="2020-10-19T18:29:00Z">
              <w:r w:rsidR="00E63A8E" w:rsidDel="00E6775E">
                <w:rPr>
                  <w:color w:val="000000"/>
                </w:rPr>
                <w:delText>Jungsoo Park</w:delText>
              </w:r>
            </w:del>
          </w:p>
        </w:tc>
      </w:tr>
    </w:tbl>
    <w:p w14:paraId="35D7445F" w14:textId="4D5D195E" w:rsidR="006572B2" w:rsidRDefault="006572B2">
      <w:pPr>
        <w:rPr>
          <w:color w:val="000000"/>
        </w:rPr>
      </w:pPr>
    </w:p>
    <w:p w14:paraId="00000013" w14:textId="42CFB81F" w:rsidR="008F0DC9" w:rsidRDefault="0056453F">
      <w:pPr>
        <w:rPr>
          <w:color w:val="4A86E8"/>
        </w:rPr>
      </w:pPr>
      <w:r>
        <w:rPr>
          <w:color w:val="000000"/>
        </w:rPr>
        <w:t xml:space="preserve">Field Safety Officer (if different from Trip Leader) </w:t>
      </w:r>
      <w:r>
        <w:rPr>
          <w:color w:val="4A86E8"/>
        </w:rPr>
        <w:tab/>
      </w:r>
    </w:p>
    <w:tbl>
      <w:tblPr>
        <w:tblStyle w:val="TableGrid"/>
        <w:tblW w:w="0" w:type="auto"/>
        <w:tblLook w:val="04A0" w:firstRow="1" w:lastRow="0" w:firstColumn="1" w:lastColumn="0" w:noHBand="0" w:noVBand="1"/>
      </w:tblPr>
      <w:tblGrid>
        <w:gridCol w:w="9350"/>
      </w:tblGrid>
      <w:tr w:rsidR="009F0FB9" w14:paraId="006717C3" w14:textId="77777777" w:rsidTr="008A6077">
        <w:tc>
          <w:tcPr>
            <w:tcW w:w="9350" w:type="dxa"/>
          </w:tcPr>
          <w:p w14:paraId="07A30F1B" w14:textId="13F6A18C" w:rsidR="009F0FB9" w:rsidDel="00E6775E" w:rsidRDefault="00E6775E" w:rsidP="008A6077">
            <w:pPr>
              <w:rPr>
                <w:del w:id="10" w:author="sschenk@student.ubc.ca" w:date="2020-10-19T18:29:00Z"/>
                <w:color w:val="000000"/>
              </w:rPr>
            </w:pPr>
            <w:ins w:id="11" w:author="sschenk@student.ubc.ca" w:date="2020-10-19T18:29:00Z">
              <w:r>
                <w:rPr>
                  <w:rFonts w:eastAsia="Batang"/>
                  <w:color w:val="000000"/>
                  <w:lang w:eastAsia="ko-KR"/>
                </w:rPr>
                <w:t>Emily Adamczyk</w:t>
              </w:r>
              <w:r w:rsidDel="00E6775E">
                <w:rPr>
                  <w:color w:val="000000"/>
                </w:rPr>
                <w:t xml:space="preserve"> </w:t>
              </w:r>
            </w:ins>
            <w:del w:id="12" w:author="sschenk@student.ubc.ca" w:date="2020-10-19T18:29:00Z">
              <w:r w:rsidR="007418A6" w:rsidDel="00E6775E">
                <w:rPr>
                  <w:color w:val="000000"/>
                </w:rPr>
                <w:delText>Jungsoo Park</w:delText>
              </w:r>
            </w:del>
          </w:p>
          <w:p w14:paraId="15873E20" w14:textId="77777777" w:rsidR="009F0FB9" w:rsidRDefault="009F0FB9" w:rsidP="008A6077">
            <w:pPr>
              <w:rPr>
                <w:color w:val="000000"/>
              </w:rPr>
            </w:pPr>
          </w:p>
        </w:tc>
      </w:tr>
    </w:tbl>
    <w:p w14:paraId="00000014" w14:textId="1E66B273" w:rsidR="008F0DC9" w:rsidRDefault="008F0DC9">
      <w:pPr>
        <w:rPr>
          <w:color w:val="4A86E8"/>
        </w:rPr>
      </w:pPr>
    </w:p>
    <w:p w14:paraId="64D8B99F" w14:textId="77777777" w:rsidR="006572B2" w:rsidRDefault="006572B2">
      <w:pPr>
        <w:rPr>
          <w:color w:val="4A86E8"/>
        </w:rPr>
      </w:pPr>
    </w:p>
    <w:p w14:paraId="00000015" w14:textId="77777777" w:rsidR="008F0DC9" w:rsidRDefault="0091683D">
      <w:pPr>
        <w:rPr>
          <w:b/>
          <w:color w:val="000000"/>
        </w:rPr>
      </w:pPr>
      <w:sdt>
        <w:sdtPr>
          <w:tag w:val="goog_rdk_1"/>
          <w:id w:val="1872559840"/>
        </w:sdtPr>
        <w:sdtEndPr/>
        <w:sdtContent/>
      </w:sdt>
      <w:r w:rsidR="0056453F">
        <w:rPr>
          <w:b/>
          <w:color w:val="000000"/>
        </w:rPr>
        <w:t>Course Information (if applicable)</w:t>
      </w:r>
    </w:p>
    <w:p w14:paraId="00000016" w14:textId="29C2931F" w:rsidR="008F0DC9" w:rsidRDefault="0056453F">
      <w:pPr>
        <w:rPr>
          <w:color w:val="000000"/>
        </w:rPr>
      </w:pPr>
      <w:r>
        <w:rPr>
          <w:color w:val="000000"/>
        </w:rPr>
        <w:t>Course number</w:t>
      </w:r>
    </w:p>
    <w:tbl>
      <w:tblPr>
        <w:tblStyle w:val="TableGrid"/>
        <w:tblW w:w="0" w:type="auto"/>
        <w:tblLook w:val="04A0" w:firstRow="1" w:lastRow="0" w:firstColumn="1" w:lastColumn="0" w:noHBand="0" w:noVBand="1"/>
      </w:tblPr>
      <w:tblGrid>
        <w:gridCol w:w="9350"/>
      </w:tblGrid>
      <w:tr w:rsidR="009F0FB9" w14:paraId="62434D42" w14:textId="77777777" w:rsidTr="008A6077">
        <w:tc>
          <w:tcPr>
            <w:tcW w:w="9350" w:type="dxa"/>
          </w:tcPr>
          <w:p w14:paraId="2250D622" w14:textId="77777777" w:rsidR="009F0FB9" w:rsidRDefault="009F0FB9" w:rsidP="008A6077">
            <w:pPr>
              <w:rPr>
                <w:color w:val="000000"/>
              </w:rPr>
            </w:pPr>
          </w:p>
          <w:p w14:paraId="1233A4BB" w14:textId="6F3A1F49" w:rsidR="009F0FB9" w:rsidRDefault="00A87470" w:rsidP="008A6077">
            <w:pPr>
              <w:rPr>
                <w:color w:val="000000"/>
              </w:rPr>
            </w:pPr>
            <w:r>
              <w:rPr>
                <w:color w:val="000000"/>
              </w:rPr>
              <w:t>N/A</w:t>
            </w:r>
          </w:p>
        </w:tc>
      </w:tr>
    </w:tbl>
    <w:p w14:paraId="222C79D7" w14:textId="1E9D0589" w:rsidR="006572B2" w:rsidRDefault="006572B2">
      <w:pPr>
        <w:rPr>
          <w:color w:val="000000"/>
        </w:rPr>
      </w:pPr>
    </w:p>
    <w:p w14:paraId="00000017" w14:textId="77011DC1" w:rsidR="008F0DC9" w:rsidRDefault="0056453F">
      <w:pPr>
        <w:rPr>
          <w:color w:val="000000"/>
        </w:rPr>
      </w:pPr>
      <w:r>
        <w:rPr>
          <w:color w:val="000000"/>
        </w:rPr>
        <w:t>Course name  </w:t>
      </w:r>
    </w:p>
    <w:tbl>
      <w:tblPr>
        <w:tblStyle w:val="TableGrid"/>
        <w:tblW w:w="0" w:type="auto"/>
        <w:tblLook w:val="04A0" w:firstRow="1" w:lastRow="0" w:firstColumn="1" w:lastColumn="0" w:noHBand="0" w:noVBand="1"/>
      </w:tblPr>
      <w:tblGrid>
        <w:gridCol w:w="9350"/>
      </w:tblGrid>
      <w:tr w:rsidR="009F0FB9" w14:paraId="78153565" w14:textId="77777777" w:rsidTr="008A6077">
        <w:tc>
          <w:tcPr>
            <w:tcW w:w="9350" w:type="dxa"/>
          </w:tcPr>
          <w:p w14:paraId="08EA2640" w14:textId="3FFCF997" w:rsidR="009F0FB9" w:rsidRDefault="00A87470" w:rsidP="008A6077">
            <w:pPr>
              <w:rPr>
                <w:color w:val="000000"/>
              </w:rPr>
            </w:pPr>
            <w:r>
              <w:rPr>
                <w:color w:val="000000"/>
              </w:rPr>
              <w:t>N/A</w:t>
            </w:r>
          </w:p>
          <w:p w14:paraId="19CA11AF" w14:textId="77777777" w:rsidR="009F0FB9" w:rsidRDefault="009F0FB9" w:rsidP="008A6077">
            <w:pPr>
              <w:rPr>
                <w:color w:val="000000"/>
              </w:rPr>
            </w:pPr>
          </w:p>
        </w:tc>
      </w:tr>
    </w:tbl>
    <w:p w14:paraId="031C0F0C" w14:textId="60AE6730" w:rsidR="006572B2" w:rsidRDefault="006572B2">
      <w:pPr>
        <w:rPr>
          <w:color w:val="000000"/>
        </w:rPr>
      </w:pPr>
    </w:p>
    <w:p w14:paraId="6E20FC07" w14:textId="1420BEBB" w:rsidR="006572B2" w:rsidRDefault="006572B2">
      <w:pPr>
        <w:rPr>
          <w:color w:val="000000"/>
        </w:rPr>
      </w:pPr>
      <w:r>
        <w:rPr>
          <w:color w:val="000000"/>
        </w:rPr>
        <w:t>Number of sections</w:t>
      </w:r>
    </w:p>
    <w:tbl>
      <w:tblPr>
        <w:tblStyle w:val="TableGrid"/>
        <w:tblW w:w="0" w:type="auto"/>
        <w:tblLook w:val="04A0" w:firstRow="1" w:lastRow="0" w:firstColumn="1" w:lastColumn="0" w:noHBand="0" w:noVBand="1"/>
      </w:tblPr>
      <w:tblGrid>
        <w:gridCol w:w="9350"/>
      </w:tblGrid>
      <w:tr w:rsidR="009F0FB9" w14:paraId="08C349E4" w14:textId="77777777" w:rsidTr="008A6077">
        <w:tc>
          <w:tcPr>
            <w:tcW w:w="9350" w:type="dxa"/>
          </w:tcPr>
          <w:p w14:paraId="1DB99440" w14:textId="77777777" w:rsidR="009F0FB9" w:rsidRDefault="009F0FB9" w:rsidP="008A6077">
            <w:pPr>
              <w:rPr>
                <w:color w:val="000000"/>
              </w:rPr>
            </w:pPr>
          </w:p>
          <w:p w14:paraId="73791FBB" w14:textId="7721B9FE" w:rsidR="009F0FB9" w:rsidRDefault="00A87470" w:rsidP="008A6077">
            <w:pPr>
              <w:rPr>
                <w:color w:val="000000"/>
              </w:rPr>
            </w:pPr>
            <w:r>
              <w:rPr>
                <w:color w:val="000000"/>
              </w:rPr>
              <w:t>N/A</w:t>
            </w:r>
          </w:p>
        </w:tc>
      </w:tr>
    </w:tbl>
    <w:p w14:paraId="00000018" w14:textId="46F6542B" w:rsidR="008F0DC9" w:rsidRDefault="0056453F">
      <w:pPr>
        <w:rPr>
          <w:color w:val="4A86E8"/>
        </w:rPr>
      </w:pPr>
      <w:r>
        <w:br/>
      </w:r>
      <w:r>
        <w:rPr>
          <w:color w:val="000000"/>
        </w:rPr>
        <w:t>Number of students per section</w:t>
      </w:r>
      <w:r>
        <w:rPr>
          <w:color w:val="4A86E8"/>
        </w:rPr>
        <w:t xml:space="preserve">  </w:t>
      </w:r>
    </w:p>
    <w:tbl>
      <w:tblPr>
        <w:tblStyle w:val="TableGrid"/>
        <w:tblW w:w="0" w:type="auto"/>
        <w:tblLook w:val="04A0" w:firstRow="1" w:lastRow="0" w:firstColumn="1" w:lastColumn="0" w:noHBand="0" w:noVBand="1"/>
      </w:tblPr>
      <w:tblGrid>
        <w:gridCol w:w="9350"/>
      </w:tblGrid>
      <w:tr w:rsidR="009F0FB9" w14:paraId="1DA4D33E" w14:textId="77777777" w:rsidTr="008A6077">
        <w:tc>
          <w:tcPr>
            <w:tcW w:w="9350" w:type="dxa"/>
          </w:tcPr>
          <w:p w14:paraId="7307D321" w14:textId="77777777" w:rsidR="009F0FB9" w:rsidRDefault="009F0FB9" w:rsidP="008A6077">
            <w:pPr>
              <w:rPr>
                <w:color w:val="000000"/>
              </w:rPr>
            </w:pPr>
          </w:p>
          <w:p w14:paraId="0E3B8D35" w14:textId="153A1FA9" w:rsidR="009F0FB9" w:rsidRDefault="00A87470" w:rsidP="008A6077">
            <w:pPr>
              <w:rPr>
                <w:color w:val="000000"/>
              </w:rPr>
            </w:pPr>
            <w:r>
              <w:rPr>
                <w:color w:val="000000"/>
              </w:rPr>
              <w:t>N/A</w:t>
            </w:r>
          </w:p>
        </w:tc>
      </w:tr>
    </w:tbl>
    <w:p w14:paraId="00000019" w14:textId="5748B2B6" w:rsidR="008F0DC9" w:rsidRDefault="008F0DC9">
      <w:pPr>
        <w:rPr>
          <w:b/>
          <w:color w:val="000000"/>
        </w:rPr>
      </w:pPr>
    </w:p>
    <w:p w14:paraId="0000001A" w14:textId="77777777" w:rsidR="008F0DC9" w:rsidRDefault="0056453F">
      <w:pPr>
        <w:rPr>
          <w:b/>
        </w:rPr>
      </w:pPr>
      <w:r>
        <w:rPr>
          <w:b/>
          <w:color w:val="000000"/>
        </w:rPr>
        <w:t>Travel Information</w:t>
      </w:r>
    </w:p>
    <w:p w14:paraId="56E4D150" w14:textId="77777777" w:rsidR="00E455DE" w:rsidRDefault="0056453F">
      <w:pPr>
        <w:rPr>
          <w:color w:val="000000"/>
        </w:rPr>
      </w:pPr>
      <w:r>
        <w:rPr>
          <w:color w:val="000000"/>
        </w:rPr>
        <w:t>Country   </w:t>
      </w:r>
    </w:p>
    <w:tbl>
      <w:tblPr>
        <w:tblStyle w:val="TableGrid"/>
        <w:tblW w:w="0" w:type="auto"/>
        <w:tblLook w:val="04A0" w:firstRow="1" w:lastRow="0" w:firstColumn="1" w:lastColumn="0" w:noHBand="0" w:noVBand="1"/>
      </w:tblPr>
      <w:tblGrid>
        <w:gridCol w:w="9350"/>
      </w:tblGrid>
      <w:tr w:rsidR="009F0FB9" w14:paraId="260DC9B5" w14:textId="77777777" w:rsidTr="008A6077">
        <w:tc>
          <w:tcPr>
            <w:tcW w:w="9350" w:type="dxa"/>
          </w:tcPr>
          <w:p w14:paraId="1AFCCB02" w14:textId="70DA16C8" w:rsidR="009F0FB9" w:rsidRDefault="00E63A8E" w:rsidP="008A6077">
            <w:pPr>
              <w:rPr>
                <w:color w:val="000000"/>
              </w:rPr>
            </w:pPr>
            <w:r>
              <w:rPr>
                <w:color w:val="000000"/>
              </w:rPr>
              <w:lastRenderedPageBreak/>
              <w:t>Canada</w:t>
            </w:r>
          </w:p>
          <w:p w14:paraId="6F04CBDD" w14:textId="77777777" w:rsidR="009F0FB9" w:rsidRDefault="009F0FB9" w:rsidP="008A6077">
            <w:pPr>
              <w:rPr>
                <w:color w:val="000000"/>
              </w:rPr>
            </w:pPr>
          </w:p>
        </w:tc>
      </w:tr>
    </w:tbl>
    <w:p w14:paraId="3D1EA1DD" w14:textId="77777777" w:rsidR="00E455DE" w:rsidRDefault="00E455DE">
      <w:pPr>
        <w:rPr>
          <w:color w:val="000000"/>
        </w:rPr>
      </w:pPr>
    </w:p>
    <w:p w14:paraId="0000001C" w14:textId="24F35DE1" w:rsidR="008F0DC9" w:rsidRPr="009F0FB9" w:rsidRDefault="0056453F">
      <w:r>
        <w:rPr>
          <w:color w:val="000000"/>
        </w:rPr>
        <w:t xml:space="preserve">Immunizations Required   Yes/ No  </w:t>
      </w:r>
      <w:r>
        <w:rPr>
          <w:color w:val="4A86E8"/>
        </w:rPr>
        <w:t> </w:t>
      </w:r>
    </w:p>
    <w:tbl>
      <w:tblPr>
        <w:tblStyle w:val="TableGrid"/>
        <w:tblW w:w="0" w:type="auto"/>
        <w:tblLook w:val="04A0" w:firstRow="1" w:lastRow="0" w:firstColumn="1" w:lastColumn="0" w:noHBand="0" w:noVBand="1"/>
      </w:tblPr>
      <w:tblGrid>
        <w:gridCol w:w="9350"/>
      </w:tblGrid>
      <w:tr w:rsidR="009F0FB9" w14:paraId="51C67E37" w14:textId="77777777" w:rsidTr="008A6077">
        <w:tc>
          <w:tcPr>
            <w:tcW w:w="9350" w:type="dxa"/>
          </w:tcPr>
          <w:p w14:paraId="2765570F" w14:textId="77777777" w:rsidR="009F0FB9" w:rsidRDefault="009F0FB9" w:rsidP="008A6077">
            <w:pPr>
              <w:rPr>
                <w:color w:val="000000"/>
              </w:rPr>
            </w:pPr>
          </w:p>
          <w:p w14:paraId="75C99783" w14:textId="5E83F0BD" w:rsidR="009F0FB9" w:rsidRDefault="00E63A8E" w:rsidP="008A6077">
            <w:pPr>
              <w:rPr>
                <w:color w:val="000000"/>
              </w:rPr>
            </w:pPr>
            <w:r>
              <w:rPr>
                <w:color w:val="000000"/>
              </w:rPr>
              <w:t>No</w:t>
            </w:r>
          </w:p>
        </w:tc>
      </w:tr>
    </w:tbl>
    <w:p w14:paraId="0000001D" w14:textId="022805AD" w:rsidR="008F0DC9" w:rsidRDefault="0056453F">
      <w:pPr>
        <w:rPr>
          <w:color w:val="000000"/>
        </w:rPr>
      </w:pPr>
      <w:r>
        <w:rPr>
          <w:color w:val="000000"/>
        </w:rPr>
        <w:t>Geographical Site</w:t>
      </w:r>
    </w:p>
    <w:tbl>
      <w:tblPr>
        <w:tblStyle w:val="TableGrid"/>
        <w:tblW w:w="0" w:type="auto"/>
        <w:tblLook w:val="04A0" w:firstRow="1" w:lastRow="0" w:firstColumn="1" w:lastColumn="0" w:noHBand="0" w:noVBand="1"/>
      </w:tblPr>
      <w:tblGrid>
        <w:gridCol w:w="9350"/>
      </w:tblGrid>
      <w:tr w:rsidR="009F0FB9" w14:paraId="7B140B32" w14:textId="77777777" w:rsidTr="008A6077">
        <w:tc>
          <w:tcPr>
            <w:tcW w:w="9350" w:type="dxa"/>
          </w:tcPr>
          <w:p w14:paraId="46E4E71C" w14:textId="1605639D" w:rsidR="009F0FB9" w:rsidRDefault="00E63A8E" w:rsidP="008A6077">
            <w:pPr>
              <w:rPr>
                <w:color w:val="000000"/>
              </w:rPr>
            </w:pPr>
            <w:del w:id="13" w:author="sschenk@student.ubc.ca" w:date="2020-10-19T18:29:00Z">
              <w:r w:rsidDel="004F4480">
                <w:rPr>
                  <w:color w:val="000000"/>
                </w:rPr>
                <w:delText>Stanley Park</w:delText>
              </w:r>
            </w:del>
            <w:ins w:id="14" w:author="sschenk@student.ubc.ca" w:date="2020-10-19T18:29:00Z">
              <w:r w:rsidR="004F4480">
                <w:rPr>
                  <w:color w:val="000000"/>
                </w:rPr>
                <w:t>Galiano Island</w:t>
              </w:r>
            </w:ins>
          </w:p>
          <w:p w14:paraId="568302EC" w14:textId="77777777" w:rsidR="009F0FB9" w:rsidRDefault="009F0FB9" w:rsidP="008A6077">
            <w:pPr>
              <w:rPr>
                <w:color w:val="000000"/>
              </w:rPr>
            </w:pPr>
          </w:p>
        </w:tc>
      </w:tr>
    </w:tbl>
    <w:p w14:paraId="546E5E84" w14:textId="292CCF4A" w:rsidR="00E455DE" w:rsidRDefault="00E455DE">
      <w:pPr>
        <w:rPr>
          <w:color w:val="000000"/>
        </w:rPr>
      </w:pPr>
    </w:p>
    <w:p w14:paraId="0000001E" w14:textId="4AFE79D8" w:rsidR="008F0DC9" w:rsidRDefault="0056453F">
      <w:pPr>
        <w:rPr>
          <w:color w:val="000000"/>
        </w:rPr>
      </w:pPr>
      <w:r>
        <w:rPr>
          <w:color w:val="000000"/>
        </w:rPr>
        <w:t xml:space="preserve">Nearest Town/City </w:t>
      </w:r>
    </w:p>
    <w:tbl>
      <w:tblPr>
        <w:tblStyle w:val="TableGrid"/>
        <w:tblW w:w="0" w:type="auto"/>
        <w:tblLook w:val="04A0" w:firstRow="1" w:lastRow="0" w:firstColumn="1" w:lastColumn="0" w:noHBand="0" w:noVBand="1"/>
      </w:tblPr>
      <w:tblGrid>
        <w:gridCol w:w="9350"/>
      </w:tblGrid>
      <w:tr w:rsidR="009F0FB9" w14:paraId="408E64E8" w14:textId="77777777" w:rsidTr="008A6077">
        <w:tc>
          <w:tcPr>
            <w:tcW w:w="9350" w:type="dxa"/>
          </w:tcPr>
          <w:p w14:paraId="1F9536E7" w14:textId="789F7731" w:rsidR="009F0FB9" w:rsidRDefault="00E63A8E" w:rsidP="008A6077">
            <w:pPr>
              <w:rPr>
                <w:color w:val="000000"/>
              </w:rPr>
            </w:pPr>
            <w:del w:id="15" w:author="sschenk@student.ubc.ca" w:date="2020-10-19T18:29:00Z">
              <w:r w:rsidDel="004F4480">
                <w:rPr>
                  <w:color w:val="000000"/>
                </w:rPr>
                <w:delText>Vancouver</w:delText>
              </w:r>
            </w:del>
            <w:ins w:id="16" w:author="sschenk@student.ubc.ca" w:date="2020-10-19T18:29:00Z">
              <w:r w:rsidR="004F4480">
                <w:rPr>
                  <w:color w:val="000000"/>
                </w:rPr>
                <w:t xml:space="preserve">Galiano </w:t>
              </w:r>
              <w:r w:rsidR="00DC22BE">
                <w:rPr>
                  <w:color w:val="000000"/>
                </w:rPr>
                <w:t xml:space="preserve"> </w:t>
              </w:r>
            </w:ins>
          </w:p>
          <w:p w14:paraId="3A67F0D1" w14:textId="77777777" w:rsidR="009F0FB9" w:rsidRDefault="009F0FB9" w:rsidP="008A6077">
            <w:pPr>
              <w:rPr>
                <w:color w:val="000000"/>
              </w:rPr>
            </w:pPr>
          </w:p>
        </w:tc>
      </w:tr>
    </w:tbl>
    <w:p w14:paraId="58B50B46" w14:textId="347E6794" w:rsidR="00E455DE" w:rsidRDefault="00E455DE">
      <w:pPr>
        <w:rPr>
          <w:color w:val="000000"/>
        </w:rPr>
      </w:pPr>
    </w:p>
    <w:p w14:paraId="00000023" w14:textId="31C1F019" w:rsidR="008F0DC9" w:rsidRDefault="0056453F">
      <w:pPr>
        <w:rPr>
          <w:color w:val="000000"/>
        </w:rPr>
      </w:pPr>
      <w:r>
        <w:rPr>
          <w:color w:val="000000"/>
        </w:rPr>
        <w:t>Means of Travel</w:t>
      </w:r>
    </w:p>
    <w:tbl>
      <w:tblPr>
        <w:tblStyle w:val="TableGrid"/>
        <w:tblW w:w="0" w:type="auto"/>
        <w:tblLook w:val="04A0" w:firstRow="1" w:lastRow="0" w:firstColumn="1" w:lastColumn="0" w:noHBand="0" w:noVBand="1"/>
      </w:tblPr>
      <w:tblGrid>
        <w:gridCol w:w="9350"/>
      </w:tblGrid>
      <w:tr w:rsidR="009F0FB9" w14:paraId="7E9FB8E1" w14:textId="77777777" w:rsidTr="008A6077">
        <w:tc>
          <w:tcPr>
            <w:tcW w:w="9350" w:type="dxa"/>
          </w:tcPr>
          <w:p w14:paraId="35905F2B" w14:textId="76B4903B" w:rsidR="009F0FB9" w:rsidRDefault="00E63A8E" w:rsidP="008A6077">
            <w:pPr>
              <w:rPr>
                <w:color w:val="000000"/>
              </w:rPr>
            </w:pPr>
            <w:r>
              <w:rPr>
                <w:color w:val="000000"/>
              </w:rPr>
              <w:t>Driving</w:t>
            </w:r>
            <w:r w:rsidR="0064254F">
              <w:rPr>
                <w:color w:val="000000"/>
              </w:rPr>
              <w:t xml:space="preserve"> </w:t>
            </w:r>
            <w:del w:id="17" w:author="sschenk@student.ubc.ca" w:date="2020-10-19T18:30:00Z">
              <w:r w:rsidR="0064254F" w:rsidDel="00DC22BE">
                <w:rPr>
                  <w:color w:val="000000"/>
                </w:rPr>
                <w:delText>or biking</w:delText>
              </w:r>
            </w:del>
            <w:ins w:id="18" w:author="sschenk@student.ubc.ca" w:date="2020-10-19T18:30:00Z">
              <w:r w:rsidR="00DC22BE">
                <w:rPr>
                  <w:color w:val="000000"/>
                </w:rPr>
                <w:t>and Ferry</w:t>
              </w:r>
            </w:ins>
          </w:p>
        </w:tc>
      </w:tr>
    </w:tbl>
    <w:p w14:paraId="39D8DE46" w14:textId="21278539" w:rsidR="00E455DE" w:rsidRDefault="00E455DE">
      <w:pPr>
        <w:rPr>
          <w:color w:val="000000"/>
        </w:rPr>
      </w:pPr>
    </w:p>
    <w:p w14:paraId="00000024" w14:textId="4FD3E8AA" w:rsidR="008F0DC9" w:rsidRDefault="0056453F">
      <w:pPr>
        <w:rPr>
          <w:color w:val="000000"/>
        </w:rPr>
      </w:pPr>
      <w:r>
        <w:rPr>
          <w:color w:val="000000"/>
        </w:rPr>
        <w:t xml:space="preserve">Accommodations </w:t>
      </w:r>
    </w:p>
    <w:tbl>
      <w:tblPr>
        <w:tblStyle w:val="TableGrid"/>
        <w:tblW w:w="0" w:type="auto"/>
        <w:tblLook w:val="04A0" w:firstRow="1" w:lastRow="0" w:firstColumn="1" w:lastColumn="0" w:noHBand="0" w:noVBand="1"/>
      </w:tblPr>
      <w:tblGrid>
        <w:gridCol w:w="9350"/>
      </w:tblGrid>
      <w:tr w:rsidR="00EB056C" w14:paraId="057A73DB" w14:textId="77777777" w:rsidTr="008A6077">
        <w:tc>
          <w:tcPr>
            <w:tcW w:w="9350" w:type="dxa"/>
          </w:tcPr>
          <w:p w14:paraId="042EA511" w14:textId="71F5ED11" w:rsidR="00EB056C" w:rsidRDefault="00E63A8E" w:rsidP="008A6077">
            <w:pPr>
              <w:rPr>
                <w:color w:val="000000"/>
              </w:rPr>
            </w:pPr>
            <w:del w:id="19" w:author="sschenk@student.ubc.ca" w:date="2020-10-19T18:30:00Z">
              <w:r w:rsidDel="00015B9E">
                <w:rPr>
                  <w:color w:val="000000"/>
                </w:rPr>
                <w:delText>Day trip</w:delText>
              </w:r>
            </w:del>
            <w:ins w:id="20" w:author="sschenk@student.ubc.ca" w:date="2020-10-19T18:30:00Z">
              <w:r w:rsidR="00015B9E">
                <w:rPr>
                  <w:color w:val="000000"/>
                </w:rPr>
                <w:t>Loft of house</w:t>
              </w:r>
            </w:ins>
          </w:p>
          <w:p w14:paraId="0C7F29FD" w14:textId="77777777" w:rsidR="00EB056C" w:rsidRDefault="00EB056C" w:rsidP="008A6077">
            <w:pPr>
              <w:rPr>
                <w:color w:val="000000"/>
              </w:rPr>
            </w:pPr>
          </w:p>
        </w:tc>
      </w:tr>
    </w:tbl>
    <w:p w14:paraId="0F91954E" w14:textId="5F19991E" w:rsidR="00E455DE" w:rsidRDefault="00E455DE">
      <w:pPr>
        <w:rPr>
          <w:color w:val="000000"/>
        </w:rPr>
      </w:pPr>
    </w:p>
    <w:p w14:paraId="5F257D36" w14:textId="64E4E319" w:rsidR="00E455DE" w:rsidRDefault="0056453F">
      <w:pPr>
        <w:rPr>
          <w:color w:val="000000"/>
        </w:rPr>
      </w:pPr>
      <w:r>
        <w:rPr>
          <w:color w:val="000000"/>
        </w:rPr>
        <w:t>List of Drivers</w:t>
      </w:r>
      <w:r w:rsidR="001059BA" w:rsidRPr="0014128E">
        <w:rPr>
          <w:rStyle w:val="FootnoteReference"/>
        </w:rPr>
        <w:footnoteReference w:id="2"/>
      </w:r>
      <w:r w:rsidR="001059BA">
        <w:rPr>
          <w:color w:val="000000"/>
        </w:rPr>
        <w:t xml:space="preserve"> </w:t>
      </w:r>
    </w:p>
    <w:tbl>
      <w:tblPr>
        <w:tblStyle w:val="TableGrid"/>
        <w:tblW w:w="0" w:type="auto"/>
        <w:tblLook w:val="04A0" w:firstRow="1" w:lastRow="0" w:firstColumn="1" w:lastColumn="0" w:noHBand="0" w:noVBand="1"/>
      </w:tblPr>
      <w:tblGrid>
        <w:gridCol w:w="9350"/>
      </w:tblGrid>
      <w:tr w:rsidR="00EB056C" w14:paraId="43335832" w14:textId="77777777" w:rsidTr="008A6077">
        <w:tc>
          <w:tcPr>
            <w:tcW w:w="9350" w:type="dxa"/>
          </w:tcPr>
          <w:p w14:paraId="45D86172" w14:textId="74D82443" w:rsidR="00EB056C" w:rsidDel="00DC22BE" w:rsidRDefault="00DC22BE" w:rsidP="008A6077">
            <w:pPr>
              <w:rPr>
                <w:del w:id="21" w:author="sschenk@student.ubc.ca" w:date="2020-10-19T18:30:00Z"/>
                <w:color w:val="000000"/>
              </w:rPr>
            </w:pPr>
            <w:ins w:id="22" w:author="sschenk@student.ubc.ca" w:date="2020-10-19T18:30:00Z">
              <w:r>
                <w:rPr>
                  <w:rFonts w:eastAsia="Batang"/>
                  <w:color w:val="000000"/>
                  <w:lang w:eastAsia="ko-KR"/>
                </w:rPr>
                <w:t>Emily Adamczyk</w:t>
              </w:r>
              <w:r w:rsidDel="00E6775E">
                <w:rPr>
                  <w:color w:val="000000"/>
                </w:rPr>
                <w:t xml:space="preserve"> </w:t>
              </w:r>
            </w:ins>
            <w:del w:id="23" w:author="sschenk@student.ubc.ca" w:date="2020-10-19T18:30:00Z">
              <w:r w:rsidR="00E63A8E" w:rsidDel="00DC22BE">
                <w:rPr>
                  <w:color w:val="000000"/>
                </w:rPr>
                <w:delText>Jungsoo Park</w:delText>
              </w:r>
            </w:del>
          </w:p>
          <w:p w14:paraId="74A4B51B" w14:textId="01D2E933" w:rsidR="00EB056C" w:rsidRDefault="00EB056C" w:rsidP="008A6077">
            <w:pPr>
              <w:rPr>
                <w:color w:val="000000"/>
              </w:rPr>
            </w:pPr>
          </w:p>
          <w:p w14:paraId="3AC8C4D1" w14:textId="60854B40" w:rsidR="00EB056C" w:rsidRDefault="00EB056C" w:rsidP="008A6077">
            <w:pPr>
              <w:rPr>
                <w:color w:val="000000"/>
              </w:rPr>
            </w:pPr>
          </w:p>
        </w:tc>
      </w:tr>
    </w:tbl>
    <w:p w14:paraId="00000025" w14:textId="31BA80AF" w:rsidR="008F0DC9" w:rsidRDefault="008F0DC9"/>
    <w:p w14:paraId="633444FA" w14:textId="77777777" w:rsidR="00E455DE" w:rsidRDefault="0056453F">
      <w:pPr>
        <w:rPr>
          <w:color w:val="000000"/>
        </w:rPr>
      </w:pPr>
      <w:r>
        <w:rPr>
          <w:color w:val="000000"/>
        </w:rPr>
        <w:t>Travel Itinerary Details   </w:t>
      </w:r>
    </w:p>
    <w:tbl>
      <w:tblPr>
        <w:tblStyle w:val="TableGrid"/>
        <w:tblW w:w="0" w:type="auto"/>
        <w:tblLook w:val="04A0" w:firstRow="1" w:lastRow="0" w:firstColumn="1" w:lastColumn="0" w:noHBand="0" w:noVBand="1"/>
      </w:tblPr>
      <w:tblGrid>
        <w:gridCol w:w="9350"/>
      </w:tblGrid>
      <w:tr w:rsidR="00EB056C" w14:paraId="361C1B20" w14:textId="77777777" w:rsidTr="008A6077">
        <w:tc>
          <w:tcPr>
            <w:tcW w:w="9350" w:type="dxa"/>
          </w:tcPr>
          <w:p w14:paraId="2D89F2B0" w14:textId="5DC3B247" w:rsidR="00565E9C" w:rsidRDefault="00D30D4A" w:rsidP="00015B9E">
            <w:pPr>
              <w:rPr>
                <w:ins w:id="24" w:author="sschenk@student.ubc.ca" w:date="2020-10-19T18:33:00Z"/>
                <w:color w:val="000000"/>
              </w:rPr>
            </w:pPr>
            <w:ins w:id="25" w:author="sschenk@student.ubc.ca" w:date="2020-10-19T18:33:00Z">
              <w:r>
                <w:rPr>
                  <w:color w:val="000000"/>
                </w:rPr>
                <w:t>Leave mainland Vancouver and travel to Galiano Island (~2h)</w:t>
              </w:r>
            </w:ins>
            <w:ins w:id="26" w:author="sschenk@student.ubc.ca" w:date="2020-10-19T18:34:00Z">
              <w:r w:rsidR="002E67EE">
                <w:rPr>
                  <w:color w:val="000000"/>
                </w:rPr>
                <w:t xml:space="preserve"> (morning, day 1)</w:t>
              </w:r>
            </w:ins>
          </w:p>
          <w:p w14:paraId="4EFC8B41" w14:textId="3EBA4DB5" w:rsidR="00D30D4A" w:rsidRDefault="00D30D4A" w:rsidP="00015B9E">
            <w:pPr>
              <w:rPr>
                <w:ins w:id="27" w:author="sschenk@student.ubc.ca" w:date="2020-10-19T18:32:00Z"/>
                <w:color w:val="000000"/>
              </w:rPr>
            </w:pPr>
            <w:ins w:id="28" w:author="sschenk@student.ubc.ca" w:date="2020-10-19T18:33:00Z">
              <w:r>
                <w:rPr>
                  <w:color w:val="000000"/>
                </w:rPr>
                <w:t>W</w:t>
              </w:r>
            </w:ins>
            <w:ins w:id="29" w:author="sschenk@student.ubc.ca" w:date="2020-10-19T18:34:00Z">
              <w:r>
                <w:rPr>
                  <w:color w:val="000000"/>
                </w:rPr>
                <w:t xml:space="preserve">ait for low tide in accommodation </w:t>
              </w:r>
            </w:ins>
          </w:p>
          <w:p w14:paraId="5AE78194" w14:textId="410A6D46" w:rsidR="00EB056C" w:rsidDel="00015B9E" w:rsidRDefault="002E67EE" w:rsidP="008A6077">
            <w:pPr>
              <w:rPr>
                <w:del w:id="30" w:author="sschenk@student.ubc.ca" w:date="2020-10-19T18:31:00Z"/>
                <w:color w:val="000000"/>
              </w:rPr>
            </w:pPr>
            <w:ins w:id="31" w:author="sschenk@student.ubc.ca" w:date="2020-10-19T18:34:00Z">
              <w:r>
                <w:rPr>
                  <w:color w:val="000000"/>
                </w:rPr>
                <w:t xml:space="preserve">Leave accommodation </w:t>
              </w:r>
            </w:ins>
            <w:del w:id="32" w:author="sschenk@student.ubc.ca" w:date="2020-10-19T18:33:00Z">
              <w:r w:rsidR="00AE1243" w:rsidDel="00D30D4A">
                <w:rPr>
                  <w:color w:val="000000"/>
                </w:rPr>
                <w:delText xml:space="preserve">Start time: </w:delText>
              </w:r>
            </w:del>
            <w:del w:id="33" w:author="sschenk@student.ubc.ca" w:date="2020-10-19T18:32:00Z">
              <w:r w:rsidR="00AE1243" w:rsidDel="007464A7">
                <w:rPr>
                  <w:color w:val="000000"/>
                </w:rPr>
                <w:delText>2-3</w:delText>
              </w:r>
            </w:del>
            <w:ins w:id="34" w:author="sschenk@student.ubc.ca" w:date="2020-10-19T18:32:00Z">
              <w:r w:rsidR="007464A7">
                <w:rPr>
                  <w:color w:val="000000"/>
                </w:rPr>
                <w:t>1-2</w:t>
              </w:r>
            </w:ins>
            <w:r w:rsidR="0064254F">
              <w:rPr>
                <w:color w:val="000000"/>
              </w:rPr>
              <w:t xml:space="preserve"> hours before </w:t>
            </w:r>
            <w:r w:rsidR="00E63A8E">
              <w:rPr>
                <w:color w:val="000000"/>
              </w:rPr>
              <w:t xml:space="preserve">lowest </w:t>
            </w:r>
            <w:r w:rsidR="00100A27">
              <w:rPr>
                <w:color w:val="000000"/>
              </w:rPr>
              <w:t xml:space="preserve">tide </w:t>
            </w:r>
            <w:r w:rsidR="00E63A8E">
              <w:rPr>
                <w:color w:val="000000"/>
              </w:rPr>
              <w:t xml:space="preserve">time </w:t>
            </w:r>
            <w:r w:rsidR="00B53AB7">
              <w:rPr>
                <w:color w:val="000000"/>
              </w:rPr>
              <w:t>–</w:t>
            </w:r>
            <w:r w:rsidR="00E63A8E">
              <w:rPr>
                <w:color w:val="000000"/>
              </w:rPr>
              <w:t xml:space="preserve"> </w:t>
            </w:r>
            <w:r w:rsidR="00B53AB7">
              <w:rPr>
                <w:color w:val="000000"/>
              </w:rPr>
              <w:t xml:space="preserve">Travel </w:t>
            </w:r>
            <w:del w:id="35" w:author="sschenk@student.ubc.ca" w:date="2020-10-19T18:31:00Z">
              <w:r w:rsidR="00B53AB7" w:rsidDel="00015B9E">
                <w:rPr>
                  <w:color w:val="000000"/>
                </w:rPr>
                <w:delText xml:space="preserve">separately </w:delText>
              </w:r>
              <w:r w:rsidR="00E63A8E" w:rsidDel="00015B9E">
                <w:rPr>
                  <w:color w:val="000000"/>
                </w:rPr>
                <w:delText>to Girl in a wetsuit at Stanley Park, Vancouver.</w:delText>
              </w:r>
            </w:del>
          </w:p>
          <w:p w14:paraId="5DAE617E" w14:textId="08AC93B4" w:rsidR="00E63A8E" w:rsidDel="00015B9E" w:rsidRDefault="00E63A8E" w:rsidP="008A6077">
            <w:pPr>
              <w:rPr>
                <w:del w:id="36" w:author="sschenk@student.ubc.ca" w:date="2020-10-19T18:31:00Z"/>
                <w:color w:val="000000"/>
              </w:rPr>
            </w:pPr>
            <w:del w:id="37" w:author="sschenk@student.ubc.ca" w:date="2020-10-19T18:31:00Z">
              <w:r w:rsidDel="00015B9E">
                <w:rPr>
                  <w:color w:val="000000"/>
                </w:rPr>
                <w:delText xml:space="preserve"> </w:delText>
              </w:r>
              <w:r w:rsidR="00100A27" w:rsidDel="00015B9E">
                <w:rPr>
                  <w:color w:val="000000"/>
                </w:rPr>
                <w:delText>1.5</w:delText>
              </w:r>
              <w:r w:rsidR="00AE1243" w:rsidDel="00015B9E">
                <w:rPr>
                  <w:color w:val="000000"/>
                </w:rPr>
                <w:delText xml:space="preserve"> – 2</w:delText>
              </w:r>
              <w:r w:rsidR="00100A27" w:rsidDel="00015B9E">
                <w:rPr>
                  <w:color w:val="000000"/>
                </w:rPr>
                <w:delText xml:space="preserve"> hours – collecting DNA and bacterial isolates associated with sugar kelp.</w:delText>
              </w:r>
            </w:del>
          </w:p>
          <w:p w14:paraId="5BD15F33" w14:textId="63D8CF7C" w:rsidR="00100A27" w:rsidRDefault="00100A27" w:rsidP="00015B9E">
            <w:pPr>
              <w:rPr>
                <w:ins w:id="38" w:author="sschenk@student.ubc.ca" w:date="2020-10-19T18:31:00Z"/>
                <w:color w:val="000000"/>
              </w:rPr>
            </w:pPr>
            <w:del w:id="39" w:author="sschenk@student.ubc.ca" w:date="2020-10-19T18:31:00Z">
              <w:r w:rsidDel="00015B9E">
                <w:rPr>
                  <w:color w:val="000000"/>
                </w:rPr>
                <w:delText xml:space="preserve"> </w:delText>
              </w:r>
              <w:r w:rsidR="00AE1243" w:rsidDel="00015B9E">
                <w:rPr>
                  <w:color w:val="000000"/>
                </w:rPr>
                <w:delText>30-60 minutes</w:delText>
              </w:r>
              <w:r w:rsidDel="00015B9E">
                <w:rPr>
                  <w:color w:val="000000"/>
                </w:rPr>
                <w:delText xml:space="preserve">– </w:delText>
              </w:r>
              <w:r w:rsidR="00B53AB7" w:rsidDel="00015B9E">
                <w:rPr>
                  <w:color w:val="000000"/>
                </w:rPr>
                <w:delText xml:space="preserve">Travel separately to bring </w:delText>
              </w:r>
              <w:r w:rsidDel="00015B9E">
                <w:rPr>
                  <w:color w:val="000000"/>
                </w:rPr>
                <w:delText>samples back to Parfrey lab at UBC.</w:delText>
              </w:r>
            </w:del>
            <w:ins w:id="40" w:author="sschenk@student.ubc.ca" w:date="2020-10-19T18:31:00Z">
              <w:r w:rsidR="00015B9E">
                <w:rPr>
                  <w:color w:val="000000"/>
                </w:rPr>
                <w:t>to Montagu</w:t>
              </w:r>
              <w:r w:rsidR="00080678">
                <w:rPr>
                  <w:color w:val="000000"/>
                </w:rPr>
                <w:t>e</w:t>
              </w:r>
            </w:ins>
            <w:ins w:id="41" w:author="sschenk@student.ubc.ca" w:date="2020-10-19T18:34:00Z">
              <w:r w:rsidR="002E67EE">
                <w:rPr>
                  <w:color w:val="000000"/>
                </w:rPr>
                <w:t xml:space="preserve"> harbor </w:t>
              </w:r>
            </w:ins>
            <w:ins w:id="42" w:author="sschenk@student.ubc.ca" w:date="2020-10-19T18:31:00Z">
              <w:r w:rsidR="00080678">
                <w:rPr>
                  <w:color w:val="000000"/>
                </w:rPr>
                <w:t xml:space="preserve"> </w:t>
              </w:r>
            </w:ins>
          </w:p>
          <w:p w14:paraId="2999AF8B" w14:textId="646E7980" w:rsidR="00080678" w:rsidRDefault="00080678" w:rsidP="00015B9E">
            <w:pPr>
              <w:rPr>
                <w:ins w:id="43" w:author="sschenk@student.ubc.ca" w:date="2020-10-19T18:34:00Z"/>
                <w:color w:val="000000"/>
              </w:rPr>
            </w:pPr>
            <w:ins w:id="44" w:author="sschenk@student.ubc.ca" w:date="2020-10-19T18:31:00Z">
              <w:r>
                <w:rPr>
                  <w:color w:val="000000"/>
                </w:rPr>
                <w:t>Sample eelgrass: 2-3 hours</w:t>
              </w:r>
            </w:ins>
            <w:ins w:id="45" w:author="sschenk@student.ubc.ca" w:date="2020-10-19T18:33:00Z">
              <w:r w:rsidR="00D30D4A">
                <w:rPr>
                  <w:color w:val="000000"/>
                </w:rPr>
                <w:t xml:space="preserve"> (low tide)</w:t>
              </w:r>
            </w:ins>
            <w:ins w:id="46" w:author="sschenk@student.ubc.ca" w:date="2020-10-19T18:34:00Z">
              <w:r w:rsidR="002E67EE">
                <w:rPr>
                  <w:color w:val="000000"/>
                </w:rPr>
                <w:t xml:space="preserve"> (evening, day 1)</w:t>
              </w:r>
            </w:ins>
          </w:p>
          <w:p w14:paraId="56F3C632" w14:textId="77777777" w:rsidR="002E67EE" w:rsidRDefault="002E67EE" w:rsidP="00015B9E">
            <w:pPr>
              <w:rPr>
                <w:ins w:id="47" w:author="sschenk@student.ubc.ca" w:date="2020-10-19T18:35:00Z"/>
                <w:color w:val="000000"/>
              </w:rPr>
            </w:pPr>
            <w:ins w:id="48" w:author="sschenk@student.ubc.ca" w:date="2020-10-19T18:34:00Z">
              <w:r>
                <w:rPr>
                  <w:color w:val="000000"/>
                </w:rPr>
                <w:t xml:space="preserve">Return to </w:t>
              </w:r>
            </w:ins>
            <w:ins w:id="49" w:author="sschenk@student.ubc.ca" w:date="2020-10-19T18:35:00Z">
              <w:r>
                <w:rPr>
                  <w:color w:val="000000"/>
                </w:rPr>
                <w:t>accommodation</w:t>
              </w:r>
            </w:ins>
          </w:p>
          <w:p w14:paraId="09B9C1BD" w14:textId="77777777" w:rsidR="00F56D1B" w:rsidRDefault="00F56D1B" w:rsidP="00015B9E">
            <w:pPr>
              <w:rPr>
                <w:ins w:id="50" w:author="sschenk@student.ubc.ca" w:date="2020-10-19T18:35:00Z"/>
                <w:color w:val="000000"/>
              </w:rPr>
            </w:pPr>
            <w:ins w:id="51" w:author="sschenk@student.ubc.ca" w:date="2020-10-19T18:35:00Z">
              <w:r>
                <w:rPr>
                  <w:color w:val="000000"/>
                </w:rPr>
                <w:t>Return to Vancouver (~2h) (morning, day 2)</w:t>
              </w:r>
            </w:ins>
          </w:p>
          <w:p w14:paraId="4D67A5E1" w14:textId="77777777" w:rsidR="00C371A0" w:rsidRDefault="00F56D1B" w:rsidP="00015B9E">
            <w:pPr>
              <w:rPr>
                <w:ins w:id="52" w:author="sschenk@student.ubc.ca" w:date="2020-10-19T18:35:00Z"/>
                <w:color w:val="000000"/>
              </w:rPr>
            </w:pPr>
            <w:ins w:id="53" w:author="sschenk@student.ubc.ca" w:date="2020-10-19T18:35:00Z">
              <w:r>
                <w:rPr>
                  <w:color w:val="000000"/>
                </w:rPr>
                <w:t>Deposit samples in lab for storage (</w:t>
              </w:r>
              <w:r w:rsidR="00C371A0">
                <w:rPr>
                  <w:color w:val="000000"/>
                </w:rPr>
                <w:t>day 2)</w:t>
              </w:r>
            </w:ins>
          </w:p>
          <w:p w14:paraId="7D380E0B" w14:textId="4F9D39EA" w:rsidR="002E67EE" w:rsidRDefault="00C371A0" w:rsidP="00015B9E">
            <w:pPr>
              <w:rPr>
                <w:ins w:id="54" w:author="sschenk@student.ubc.ca" w:date="2020-10-19T18:31:00Z"/>
                <w:color w:val="000000"/>
              </w:rPr>
            </w:pPr>
            <w:ins w:id="55" w:author="sschenk@student.ubc.ca" w:date="2020-10-19T18:35:00Z">
              <w:r>
                <w:rPr>
                  <w:color w:val="000000"/>
                </w:rPr>
                <w:t>End</w:t>
              </w:r>
              <w:r w:rsidR="002E67EE">
                <w:rPr>
                  <w:color w:val="000000"/>
                </w:rPr>
                <w:t xml:space="preserve"> </w:t>
              </w:r>
            </w:ins>
          </w:p>
          <w:p w14:paraId="01F43861" w14:textId="2DB256C1" w:rsidR="00080678" w:rsidDel="00080678" w:rsidRDefault="00080678" w:rsidP="00015B9E">
            <w:pPr>
              <w:rPr>
                <w:del w:id="56" w:author="sschenk@student.ubc.ca" w:date="2020-10-19T18:31:00Z"/>
                <w:color w:val="000000"/>
              </w:rPr>
            </w:pPr>
          </w:p>
          <w:p w14:paraId="6C6DF449" w14:textId="77777777" w:rsidR="00EB056C" w:rsidDel="00080678" w:rsidRDefault="00EB056C" w:rsidP="008A6077">
            <w:pPr>
              <w:rPr>
                <w:del w:id="57" w:author="sschenk@student.ubc.ca" w:date="2020-10-19T18:31:00Z"/>
                <w:color w:val="000000"/>
              </w:rPr>
            </w:pPr>
          </w:p>
          <w:p w14:paraId="584FF8DB" w14:textId="77777777" w:rsidR="00EB056C" w:rsidRDefault="00EB056C" w:rsidP="008A6077">
            <w:pPr>
              <w:rPr>
                <w:color w:val="000000"/>
              </w:rPr>
            </w:pPr>
          </w:p>
          <w:p w14:paraId="2AD19369" w14:textId="77777777" w:rsidR="00EB056C" w:rsidRDefault="00EB056C" w:rsidP="008A6077">
            <w:pPr>
              <w:rPr>
                <w:color w:val="000000"/>
              </w:rPr>
            </w:pPr>
          </w:p>
          <w:p w14:paraId="7E62F9F5" w14:textId="0F0AC26D" w:rsidR="00EB056C" w:rsidRDefault="00EB056C" w:rsidP="008A6077">
            <w:pPr>
              <w:rPr>
                <w:color w:val="000000"/>
              </w:rPr>
            </w:pPr>
          </w:p>
        </w:tc>
      </w:tr>
    </w:tbl>
    <w:p w14:paraId="2E282F6D" w14:textId="77777777" w:rsidR="00E455DE" w:rsidRDefault="00E455DE">
      <w:pPr>
        <w:rPr>
          <w:color w:val="000000"/>
        </w:rPr>
      </w:pPr>
    </w:p>
    <w:p w14:paraId="28D246F9" w14:textId="77777777" w:rsidR="00EB056C" w:rsidRDefault="00EB056C">
      <w:pPr>
        <w:rPr>
          <w:b/>
          <w:color w:val="000000"/>
        </w:rPr>
      </w:pPr>
    </w:p>
    <w:p w14:paraId="43B613FF" w14:textId="77777777" w:rsidR="00EB056C" w:rsidRDefault="00EB056C">
      <w:pPr>
        <w:rPr>
          <w:b/>
          <w:color w:val="000000"/>
        </w:rPr>
      </w:pPr>
      <w:r>
        <w:rPr>
          <w:b/>
          <w:color w:val="000000"/>
        </w:rPr>
        <w:br w:type="page"/>
      </w:r>
    </w:p>
    <w:p w14:paraId="0000002F" w14:textId="3C31206F" w:rsidR="008F0DC9" w:rsidRDefault="0056453F">
      <w:pPr>
        <w:rPr>
          <w:b/>
        </w:rPr>
      </w:pPr>
      <w:r>
        <w:rPr>
          <w:b/>
          <w:color w:val="000000"/>
        </w:rPr>
        <w:lastRenderedPageBreak/>
        <w:t>Participants</w:t>
      </w:r>
    </w:p>
    <w:p w14:paraId="00000030" w14:textId="134DF0E2" w:rsidR="008F0DC9" w:rsidRDefault="00EB056C">
      <w:pPr>
        <w:rPr>
          <w:i/>
        </w:rPr>
      </w:pPr>
      <w:r>
        <w:rPr>
          <w:i/>
        </w:rPr>
        <w:t>Add lines to l</w:t>
      </w:r>
      <w:r w:rsidR="0056453F">
        <w:rPr>
          <w:i/>
        </w:rPr>
        <w:t>ist all participants for a</w:t>
      </w:r>
      <w:r w:rsidR="00771424" w:rsidRPr="00771424">
        <w:rPr>
          <w:i/>
        </w:rPr>
        <w:t xml:space="preserve"> </w:t>
      </w:r>
      <w:r w:rsidR="00771424">
        <w:rPr>
          <w:i/>
        </w:rPr>
        <w:t>research</w:t>
      </w:r>
      <w:r w:rsidR="0056453F">
        <w:rPr>
          <w:i/>
        </w:rPr>
        <w:t xml:space="preserve"> field trip</w:t>
      </w:r>
      <w:r w:rsidR="00AC14F3">
        <w:rPr>
          <w:i/>
        </w:rPr>
        <w:t xml:space="preserve"> or a non-local</w:t>
      </w:r>
      <w:r w:rsidR="00892E4F">
        <w:rPr>
          <w:i/>
        </w:rPr>
        <w:t>,</w:t>
      </w:r>
      <w:r w:rsidR="00AC14F3">
        <w:rPr>
          <w:i/>
        </w:rPr>
        <w:t xml:space="preserve"> course-related </w:t>
      </w:r>
      <w:r w:rsidR="00771424">
        <w:rPr>
          <w:i/>
        </w:rPr>
        <w:t xml:space="preserve">field </w:t>
      </w:r>
      <w:r w:rsidR="00AC14F3">
        <w:rPr>
          <w:i/>
        </w:rPr>
        <w:t>trip</w:t>
      </w:r>
      <w:r w:rsidR="0056453F">
        <w:rPr>
          <w:i/>
        </w:rPr>
        <w:t xml:space="preserve">. </w:t>
      </w:r>
      <w:sdt>
        <w:sdtPr>
          <w:tag w:val="goog_rdk_11"/>
          <w:id w:val="280695596"/>
        </w:sdtPr>
        <w:sdtEndPr/>
        <w:sdtContent/>
      </w:sdt>
      <w:sdt>
        <w:sdtPr>
          <w:tag w:val="goog_rdk_12"/>
          <w:id w:val="-602795730"/>
        </w:sdtPr>
        <w:sdtEndPr/>
        <w:sdtContent/>
      </w:sdt>
      <w:sdt>
        <w:sdtPr>
          <w:tag w:val="goog_rdk_13"/>
          <w:id w:val="1731662440"/>
        </w:sdtPr>
        <w:sdtEndPr/>
        <w:sdtContent/>
      </w:sdt>
      <w:r w:rsidR="0056453F">
        <w:rPr>
          <w:i/>
        </w:rPr>
        <w:t>For a course trip</w:t>
      </w:r>
      <w:r w:rsidR="00AC14F3">
        <w:rPr>
          <w:i/>
        </w:rPr>
        <w:t xml:space="preserve"> to a local field site (i.e., for which there are no required immunizations or visas and participants are covered by MSP)</w:t>
      </w:r>
      <w:r w:rsidR="0056453F">
        <w:rPr>
          <w:i/>
        </w:rPr>
        <w:t>, please list all participants who are not already registered in the course.</w:t>
      </w:r>
    </w:p>
    <w:p w14:paraId="00000031" w14:textId="77777777" w:rsidR="008F0DC9" w:rsidRDefault="008F0DC9"/>
    <w:tbl>
      <w:tblPr>
        <w:tblStyle w:val="a3"/>
        <w:tblW w:w="7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0"/>
        <w:gridCol w:w="1293"/>
        <w:gridCol w:w="1547"/>
        <w:gridCol w:w="1260"/>
        <w:gridCol w:w="1440"/>
        <w:gridCol w:w="1080"/>
      </w:tblGrid>
      <w:tr w:rsidR="00074E45" w14:paraId="0EF22FD3" w14:textId="77777777" w:rsidTr="00F02F9C">
        <w:trPr>
          <w:tblHeader/>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2" w14:textId="77777777" w:rsidR="00074E45" w:rsidRDefault="00074E45">
            <w:r>
              <w:rPr>
                <w:color w:val="000000"/>
              </w:rPr>
              <w:t>Name</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0DD83" w14:textId="77777777" w:rsidR="00074E45" w:rsidRDefault="00074E45">
            <w:pPr>
              <w:rPr>
                <w:color w:val="000000"/>
              </w:rPr>
            </w:pPr>
            <w:r>
              <w:rPr>
                <w:color w:val="000000"/>
              </w:rPr>
              <w:t>Health Insurance</w:t>
            </w:r>
          </w:p>
          <w:p w14:paraId="00000033" w14:textId="39713DF1" w:rsidR="00CA3457" w:rsidRDefault="00CA3457">
            <w:r>
              <w:rPr>
                <w:color w:val="000000"/>
              </w:rPr>
              <w:t>(y/n)</w:t>
            </w:r>
          </w:p>
        </w:tc>
        <w:tc>
          <w:tcPr>
            <w:tcW w:w="1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C9C9C" w14:textId="77777777" w:rsidR="00074E45" w:rsidRDefault="00074E45">
            <w:pPr>
              <w:rPr>
                <w:color w:val="000000"/>
              </w:rPr>
            </w:pPr>
            <w:r>
              <w:rPr>
                <w:color w:val="000000"/>
              </w:rPr>
              <w:t>Required Immunization</w:t>
            </w:r>
          </w:p>
          <w:p w14:paraId="00000034" w14:textId="7BC588F3" w:rsidR="00CA3457" w:rsidRDefault="00CA3457">
            <w:r>
              <w:rPr>
                <w:color w:val="000000"/>
              </w:rPr>
              <w:t>(y/n/</w:t>
            </w:r>
            <w:proofErr w:type="spellStart"/>
            <w:r>
              <w:rPr>
                <w:color w:val="000000"/>
              </w:rPr>
              <w:t>na</w:t>
            </w:r>
            <w:proofErr w:type="spellEnd"/>
            <w:r>
              <w:rPr>
                <w:color w:val="000000"/>
              </w:rPr>
              <w: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A357F" w14:textId="77777777" w:rsidR="00074E45" w:rsidRDefault="00074E45">
            <w:pPr>
              <w:rPr>
                <w:color w:val="000000"/>
              </w:rPr>
            </w:pPr>
            <w:r>
              <w:rPr>
                <w:color w:val="000000"/>
              </w:rPr>
              <w:t>Visa</w:t>
            </w:r>
          </w:p>
          <w:p w14:paraId="4AE7A28C" w14:textId="77777777" w:rsidR="00CA3457" w:rsidRDefault="00CA3457">
            <w:pPr>
              <w:rPr>
                <w:color w:val="000000"/>
              </w:rPr>
            </w:pPr>
          </w:p>
          <w:p w14:paraId="00000035" w14:textId="387B2253" w:rsidR="00CA3457" w:rsidRDefault="00CA3457">
            <w:r>
              <w:rPr>
                <w:color w:val="000000"/>
              </w:rPr>
              <w:t>(y/n/</w:t>
            </w:r>
            <w:proofErr w:type="spellStart"/>
            <w:r>
              <w:rPr>
                <w:color w:val="000000"/>
              </w:rPr>
              <w:t>na</w:t>
            </w:r>
            <w:proofErr w:type="spellEnd"/>
            <w:r>
              <w:rPr>
                <w:color w:val="000000"/>
              </w:rPr>
              <w: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6" w14:textId="77777777" w:rsidR="00074E45" w:rsidRDefault="00074E45">
            <w:r>
              <w:rPr>
                <w:color w:val="000000"/>
              </w:rPr>
              <w:t>First Aid Training Level</w:t>
            </w:r>
          </w:p>
        </w:tc>
        <w:tc>
          <w:tcPr>
            <w:tcW w:w="1080" w:type="dxa"/>
            <w:tcBorders>
              <w:top w:val="single" w:sz="8" w:space="0" w:color="000000"/>
              <w:left w:val="single" w:sz="8" w:space="0" w:color="000000"/>
              <w:bottom w:val="single" w:sz="8" w:space="0" w:color="000000"/>
              <w:right w:val="single" w:sz="8" w:space="0" w:color="000000"/>
            </w:tcBorders>
          </w:tcPr>
          <w:p w14:paraId="00000037" w14:textId="396E8AC6" w:rsidR="00074E45" w:rsidRDefault="00074E45">
            <w:pPr>
              <w:rPr>
                <w:color w:val="000000"/>
              </w:rPr>
            </w:pPr>
            <w:r>
              <w:rPr>
                <w:color w:val="000000"/>
              </w:rPr>
              <w:t>Email</w:t>
            </w:r>
          </w:p>
        </w:tc>
      </w:tr>
      <w:tr w:rsidR="00074E45" w14:paraId="7C21790E" w14:textId="77777777" w:rsidTr="00074E45">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A" w14:textId="46687C0C" w:rsidR="00074E45" w:rsidRDefault="00074E45">
            <w:r>
              <w:rPr>
                <w:color w:val="000000"/>
              </w:rPr>
              <w:t xml:space="preserve"> </w:t>
            </w:r>
            <w:ins w:id="58" w:author="sschenk@student.ubc.ca" w:date="2020-10-19T18:36:00Z">
              <w:r w:rsidR="00C371A0">
                <w:rPr>
                  <w:rFonts w:eastAsia="Batang"/>
                  <w:color w:val="000000"/>
                  <w:lang w:eastAsia="ko-KR"/>
                </w:rPr>
                <w:t>Emily Adamczyk</w:t>
              </w:r>
            </w:ins>
            <w:del w:id="59" w:author="sschenk@student.ubc.ca" w:date="2020-10-19T18:36:00Z">
              <w:r w:rsidR="0034471A" w:rsidDel="00C371A0">
                <w:rPr>
                  <w:color w:val="000000"/>
                </w:rPr>
                <w:delText>Jungsoo Park</w:delText>
              </w:r>
            </w:del>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B" w14:textId="7A1CF172" w:rsidR="00074E45" w:rsidRDefault="0034471A">
            <w:r>
              <w:t>y</w:t>
            </w:r>
          </w:p>
        </w:tc>
        <w:tc>
          <w:tcPr>
            <w:tcW w:w="1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C" w14:textId="2A256B6B" w:rsidR="00074E45" w:rsidRDefault="0034471A">
            <w:proofErr w:type="spellStart"/>
            <w:r>
              <w:t>na</w:t>
            </w:r>
            <w:proofErr w:type="spellEnd"/>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D" w14:textId="6346A55E" w:rsidR="00074E45" w:rsidRDefault="0034471A">
            <w:r>
              <w:t>y</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E" w14:textId="58F2F353" w:rsidR="00074E45" w:rsidRDefault="0034471A">
            <w:commentRangeStart w:id="60"/>
            <w:del w:id="61" w:author="sschenk@student.ubc.ca" w:date="2020-10-19T18:36:00Z">
              <w:r w:rsidDel="00C371A0">
                <w:delText>Wilderness Level C</w:delText>
              </w:r>
            </w:del>
            <w:commentRangeEnd w:id="60"/>
            <w:r w:rsidR="00C371A0">
              <w:rPr>
                <w:rStyle w:val="CommentReference"/>
              </w:rPr>
              <w:commentReference w:id="60"/>
            </w:r>
          </w:p>
        </w:tc>
        <w:tc>
          <w:tcPr>
            <w:tcW w:w="1080" w:type="dxa"/>
            <w:tcBorders>
              <w:top w:val="single" w:sz="8" w:space="0" w:color="000000"/>
              <w:left w:val="single" w:sz="8" w:space="0" w:color="000000"/>
              <w:bottom w:val="single" w:sz="8" w:space="0" w:color="000000"/>
              <w:right w:val="single" w:sz="8" w:space="0" w:color="000000"/>
            </w:tcBorders>
          </w:tcPr>
          <w:p w14:paraId="6D7CCED8" w14:textId="77777777" w:rsidR="007449DD" w:rsidRPr="007449DD" w:rsidRDefault="007449DD" w:rsidP="007449DD">
            <w:pPr>
              <w:rPr>
                <w:ins w:id="62" w:author="sschenk@student.ubc.ca" w:date="2020-10-19T18:37:00Z"/>
                <w:color w:val="000000"/>
              </w:rPr>
            </w:pPr>
            <w:ins w:id="63" w:author="sschenk@student.ubc.ca" w:date="2020-10-19T18:37:00Z">
              <w:r w:rsidRPr="007449DD">
                <w:rPr>
                  <w:color w:val="000000"/>
                </w:rPr>
                <w:t>adamczyk@zoology.ubc.ca</w:t>
              </w:r>
            </w:ins>
          </w:p>
          <w:p w14:paraId="0000003F" w14:textId="78C660CF" w:rsidR="00074E45" w:rsidRDefault="0034471A">
            <w:pPr>
              <w:rPr>
                <w:color w:val="000000"/>
              </w:rPr>
            </w:pPr>
            <w:del w:id="64" w:author="sschenk@student.ubc.ca" w:date="2020-10-19T18:37:00Z">
              <w:r w:rsidDel="007449DD">
                <w:rPr>
                  <w:color w:val="000000"/>
                </w:rPr>
                <w:delText>Jungsoo.park@botany.ubc.ca</w:delText>
              </w:r>
            </w:del>
          </w:p>
        </w:tc>
      </w:tr>
      <w:tr w:rsidR="00074E45" w:rsidDel="007449DD" w14:paraId="2B2E1243" w14:textId="5FF07AFD" w:rsidTr="00074E45">
        <w:trPr>
          <w:del w:id="65" w:author="sschenk@student.ubc.ca" w:date="2020-10-19T18:37:00Z"/>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41" w14:textId="29A28F3D" w:rsidR="00074E45" w:rsidDel="007449DD" w:rsidRDefault="00074E45">
            <w:pPr>
              <w:rPr>
                <w:del w:id="66" w:author="sschenk@student.ubc.ca" w:date="2020-10-19T18:37:00Z"/>
              </w:rPr>
            </w:pPr>
            <w:del w:id="67" w:author="sschenk@student.ubc.ca" w:date="2020-10-19T18:37:00Z">
              <w:r w:rsidDel="007449DD">
                <w:rPr>
                  <w:color w:val="000000"/>
                </w:rPr>
                <w:delText xml:space="preserve"> </w:delText>
              </w:r>
              <w:r w:rsidR="004C5007" w:rsidDel="007449DD">
                <w:rPr>
                  <w:color w:val="000000"/>
                </w:rPr>
                <w:delText>Noam Harris</w:delText>
              </w:r>
            </w:del>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42" w14:textId="16086E53" w:rsidR="00074E45" w:rsidDel="007449DD" w:rsidRDefault="00AE1243">
            <w:pPr>
              <w:rPr>
                <w:del w:id="68" w:author="sschenk@student.ubc.ca" w:date="2020-10-19T18:37:00Z"/>
              </w:rPr>
            </w:pPr>
            <w:del w:id="69" w:author="sschenk@student.ubc.ca" w:date="2020-10-19T18:37:00Z">
              <w:r w:rsidDel="007449DD">
                <w:delText>y</w:delText>
              </w:r>
            </w:del>
          </w:p>
        </w:tc>
        <w:tc>
          <w:tcPr>
            <w:tcW w:w="1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43" w14:textId="452AB439" w:rsidR="00074E45" w:rsidDel="007449DD" w:rsidRDefault="00AE1243">
            <w:pPr>
              <w:rPr>
                <w:del w:id="70" w:author="sschenk@student.ubc.ca" w:date="2020-10-19T18:37:00Z"/>
              </w:rPr>
            </w:pPr>
            <w:del w:id="71" w:author="sschenk@student.ubc.ca" w:date="2020-10-19T18:37:00Z">
              <w:r w:rsidDel="007449DD">
                <w:delText>na</w:delText>
              </w:r>
            </w:del>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44" w14:textId="3F3BDF44" w:rsidR="00074E45" w:rsidDel="007449DD" w:rsidRDefault="00B53AB7">
            <w:pPr>
              <w:rPr>
                <w:del w:id="72" w:author="sschenk@student.ubc.ca" w:date="2020-10-19T18:37:00Z"/>
              </w:rPr>
            </w:pPr>
            <w:del w:id="73" w:author="sschenk@student.ubc.ca" w:date="2020-10-19T18:37:00Z">
              <w:r w:rsidDel="007449DD">
                <w:delText>NA, Canadian citizen</w:delText>
              </w:r>
            </w:del>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45" w14:textId="18148582" w:rsidR="00074E45" w:rsidDel="007449DD" w:rsidRDefault="00B53AB7">
            <w:pPr>
              <w:rPr>
                <w:del w:id="74" w:author="sschenk@student.ubc.ca" w:date="2020-10-19T18:37:00Z"/>
              </w:rPr>
            </w:pPr>
            <w:del w:id="75" w:author="sschenk@student.ubc.ca" w:date="2020-10-19T18:37:00Z">
              <w:r w:rsidDel="007449DD">
                <w:delText>No</w:delText>
              </w:r>
            </w:del>
          </w:p>
        </w:tc>
        <w:tc>
          <w:tcPr>
            <w:tcW w:w="1080" w:type="dxa"/>
            <w:tcBorders>
              <w:top w:val="single" w:sz="8" w:space="0" w:color="000000"/>
              <w:left w:val="single" w:sz="8" w:space="0" w:color="000000"/>
              <w:bottom w:val="single" w:sz="8" w:space="0" w:color="000000"/>
              <w:right w:val="single" w:sz="8" w:space="0" w:color="000000"/>
            </w:tcBorders>
          </w:tcPr>
          <w:p w14:paraId="00000046" w14:textId="076F9D41" w:rsidR="00074E45" w:rsidDel="007449DD" w:rsidRDefault="00B53AB7">
            <w:pPr>
              <w:rPr>
                <w:del w:id="76" w:author="sschenk@student.ubc.ca" w:date="2020-10-19T18:37:00Z"/>
                <w:color w:val="000000"/>
              </w:rPr>
            </w:pPr>
            <w:del w:id="77" w:author="sschenk@student.ubc.ca" w:date="2020-10-19T18:37:00Z">
              <w:r w:rsidRPr="00B53AB7" w:rsidDel="007449DD">
                <w:rPr>
                  <w:color w:val="000000"/>
                </w:rPr>
                <w:delText>noamharrisbusiness@gmail.com</w:delText>
              </w:r>
            </w:del>
          </w:p>
        </w:tc>
      </w:tr>
      <w:tr w:rsidR="00E455DE" w14:paraId="13C23679" w14:textId="77777777" w:rsidTr="00074E45">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8FF43" w14:textId="742B806B" w:rsidR="00E455DE" w:rsidRDefault="00612E10">
            <w:pPr>
              <w:rPr>
                <w:color w:val="000000"/>
              </w:rPr>
            </w:pPr>
            <w:r>
              <w:rPr>
                <w:color w:val="000000"/>
              </w:rPr>
              <w:t>Siobhan Schenk</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59A49" w14:textId="31C0F7C8" w:rsidR="00E455DE" w:rsidRDefault="00612E10">
            <w:r>
              <w:t>Y</w:t>
            </w:r>
          </w:p>
        </w:tc>
        <w:tc>
          <w:tcPr>
            <w:tcW w:w="1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CC08D" w14:textId="664CF1EC" w:rsidR="00E455DE" w:rsidRDefault="00612E10">
            <w:proofErr w:type="spellStart"/>
            <w:r>
              <w:t>na</w:t>
            </w:r>
            <w:proofErr w:type="spellEnd"/>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3DFDB" w14:textId="30295819" w:rsidR="00E455DE" w:rsidRDefault="00612E10">
            <w:r>
              <w:t>NA, Canadian citizen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F86FC" w14:textId="6458295D" w:rsidR="00E455DE" w:rsidRDefault="00612E10">
            <w:r>
              <w:t>No</w:t>
            </w:r>
          </w:p>
        </w:tc>
        <w:tc>
          <w:tcPr>
            <w:tcW w:w="1080" w:type="dxa"/>
            <w:tcBorders>
              <w:top w:val="single" w:sz="8" w:space="0" w:color="000000"/>
              <w:left w:val="single" w:sz="8" w:space="0" w:color="000000"/>
              <w:bottom w:val="single" w:sz="8" w:space="0" w:color="000000"/>
              <w:right w:val="single" w:sz="8" w:space="0" w:color="000000"/>
            </w:tcBorders>
          </w:tcPr>
          <w:p w14:paraId="17EA54C1" w14:textId="3B68146E" w:rsidR="00E455DE" w:rsidRDefault="00E40A98">
            <w:pPr>
              <w:rPr>
                <w:color w:val="000000"/>
              </w:rPr>
            </w:pPr>
            <w:r>
              <w:rPr>
                <w:color w:val="000000"/>
              </w:rPr>
              <w:t>sschenk@student.ubc.ca</w:t>
            </w:r>
          </w:p>
        </w:tc>
      </w:tr>
      <w:tr w:rsidR="00E455DE" w14:paraId="547C4F1C" w14:textId="77777777" w:rsidTr="00074E45">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6EA6A" w14:textId="77777777" w:rsidR="00E455DE" w:rsidRDefault="00E455DE">
            <w:pPr>
              <w:rPr>
                <w:color w:val="000000"/>
              </w:rPr>
            </w:pP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BC371" w14:textId="77777777" w:rsidR="00E455DE" w:rsidRDefault="00E455DE"/>
        </w:tc>
        <w:tc>
          <w:tcPr>
            <w:tcW w:w="1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5A536" w14:textId="77777777" w:rsidR="00E455DE" w:rsidRDefault="00E455DE"/>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FD651" w14:textId="77777777" w:rsidR="00E455DE" w:rsidRDefault="00E455DE"/>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DC920" w14:textId="77777777" w:rsidR="00E455DE" w:rsidRDefault="00E455DE"/>
        </w:tc>
        <w:tc>
          <w:tcPr>
            <w:tcW w:w="1080" w:type="dxa"/>
            <w:tcBorders>
              <w:top w:val="single" w:sz="8" w:space="0" w:color="000000"/>
              <w:left w:val="single" w:sz="8" w:space="0" w:color="000000"/>
              <w:bottom w:val="single" w:sz="8" w:space="0" w:color="000000"/>
              <w:right w:val="single" w:sz="8" w:space="0" w:color="000000"/>
            </w:tcBorders>
          </w:tcPr>
          <w:p w14:paraId="4FE9B973" w14:textId="77777777" w:rsidR="00E455DE" w:rsidRDefault="00E455DE">
            <w:pPr>
              <w:rPr>
                <w:color w:val="000000"/>
              </w:rPr>
            </w:pPr>
          </w:p>
        </w:tc>
      </w:tr>
      <w:tr w:rsidR="00E455DE" w14:paraId="12EBD643" w14:textId="77777777" w:rsidTr="00074E45">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D595C0" w14:textId="77777777" w:rsidR="00E455DE" w:rsidRDefault="00E455DE">
            <w:pPr>
              <w:rPr>
                <w:color w:val="000000"/>
              </w:rPr>
            </w:pP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EDDA9" w14:textId="77777777" w:rsidR="00E455DE" w:rsidRDefault="00E455DE"/>
        </w:tc>
        <w:tc>
          <w:tcPr>
            <w:tcW w:w="1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A8058" w14:textId="77777777" w:rsidR="00E455DE" w:rsidRDefault="00E455DE"/>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ABC02" w14:textId="77777777" w:rsidR="00E455DE" w:rsidRDefault="00E455DE"/>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B854C" w14:textId="77777777" w:rsidR="00E455DE" w:rsidRDefault="00E455DE"/>
        </w:tc>
        <w:tc>
          <w:tcPr>
            <w:tcW w:w="1080" w:type="dxa"/>
            <w:tcBorders>
              <w:top w:val="single" w:sz="8" w:space="0" w:color="000000"/>
              <w:left w:val="single" w:sz="8" w:space="0" w:color="000000"/>
              <w:bottom w:val="single" w:sz="8" w:space="0" w:color="000000"/>
              <w:right w:val="single" w:sz="8" w:space="0" w:color="000000"/>
            </w:tcBorders>
          </w:tcPr>
          <w:p w14:paraId="6ED59617" w14:textId="77777777" w:rsidR="00E455DE" w:rsidRDefault="00E455DE">
            <w:pPr>
              <w:rPr>
                <w:color w:val="000000"/>
              </w:rPr>
            </w:pPr>
          </w:p>
        </w:tc>
      </w:tr>
      <w:tr w:rsidR="00E455DE" w14:paraId="0291D0AB" w14:textId="77777777" w:rsidTr="00074E45">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D5AF5" w14:textId="77777777" w:rsidR="00E455DE" w:rsidRDefault="00E455DE">
            <w:pPr>
              <w:rPr>
                <w:color w:val="000000"/>
              </w:rPr>
            </w:pP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750B5" w14:textId="77777777" w:rsidR="00E455DE" w:rsidRDefault="00E455DE"/>
        </w:tc>
        <w:tc>
          <w:tcPr>
            <w:tcW w:w="1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FF237" w14:textId="77777777" w:rsidR="00E455DE" w:rsidRDefault="00E455DE"/>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C063E" w14:textId="77777777" w:rsidR="00E455DE" w:rsidRDefault="00E455DE"/>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83F54" w14:textId="77777777" w:rsidR="00E455DE" w:rsidRDefault="00E455DE"/>
        </w:tc>
        <w:tc>
          <w:tcPr>
            <w:tcW w:w="1080" w:type="dxa"/>
            <w:tcBorders>
              <w:top w:val="single" w:sz="8" w:space="0" w:color="000000"/>
              <w:left w:val="single" w:sz="8" w:space="0" w:color="000000"/>
              <w:bottom w:val="single" w:sz="8" w:space="0" w:color="000000"/>
              <w:right w:val="single" w:sz="8" w:space="0" w:color="000000"/>
            </w:tcBorders>
          </w:tcPr>
          <w:p w14:paraId="6BD26C4E" w14:textId="77777777" w:rsidR="00E455DE" w:rsidRDefault="00E455DE">
            <w:pPr>
              <w:rPr>
                <w:color w:val="000000"/>
              </w:rPr>
            </w:pPr>
          </w:p>
        </w:tc>
      </w:tr>
      <w:tr w:rsidR="00E455DE" w14:paraId="2C5577C5" w14:textId="77777777" w:rsidTr="00074E45">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D53A9" w14:textId="77777777" w:rsidR="00E455DE" w:rsidRDefault="00E455DE">
            <w:pPr>
              <w:rPr>
                <w:color w:val="000000"/>
              </w:rPr>
            </w:pP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F43D3" w14:textId="77777777" w:rsidR="00E455DE" w:rsidRDefault="00E455DE"/>
        </w:tc>
        <w:tc>
          <w:tcPr>
            <w:tcW w:w="1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9CFCA" w14:textId="77777777" w:rsidR="00E455DE" w:rsidRDefault="00E455DE"/>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565ED" w14:textId="77777777" w:rsidR="00E455DE" w:rsidRDefault="00E455DE"/>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42483" w14:textId="77777777" w:rsidR="00E455DE" w:rsidRDefault="00E455DE"/>
        </w:tc>
        <w:tc>
          <w:tcPr>
            <w:tcW w:w="1080" w:type="dxa"/>
            <w:tcBorders>
              <w:top w:val="single" w:sz="8" w:space="0" w:color="000000"/>
              <w:left w:val="single" w:sz="8" w:space="0" w:color="000000"/>
              <w:bottom w:val="single" w:sz="8" w:space="0" w:color="000000"/>
              <w:right w:val="single" w:sz="8" w:space="0" w:color="000000"/>
            </w:tcBorders>
          </w:tcPr>
          <w:p w14:paraId="69F9B9B0" w14:textId="77777777" w:rsidR="00E455DE" w:rsidRDefault="00E455DE">
            <w:pPr>
              <w:rPr>
                <w:color w:val="000000"/>
              </w:rPr>
            </w:pPr>
          </w:p>
        </w:tc>
      </w:tr>
      <w:tr w:rsidR="00E455DE" w14:paraId="131E1704" w14:textId="77777777" w:rsidTr="00074E45">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ABB81" w14:textId="77777777" w:rsidR="00E455DE" w:rsidRDefault="00E455DE">
            <w:pPr>
              <w:rPr>
                <w:color w:val="000000"/>
              </w:rPr>
            </w:pP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80F50" w14:textId="77777777" w:rsidR="00E455DE" w:rsidRDefault="00E455DE"/>
        </w:tc>
        <w:tc>
          <w:tcPr>
            <w:tcW w:w="1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06CE6" w14:textId="77777777" w:rsidR="00E455DE" w:rsidRDefault="00E455DE"/>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E5859" w14:textId="77777777" w:rsidR="00E455DE" w:rsidRDefault="00E455DE"/>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008ED" w14:textId="77777777" w:rsidR="00E455DE" w:rsidRDefault="00E455DE"/>
        </w:tc>
        <w:tc>
          <w:tcPr>
            <w:tcW w:w="1080" w:type="dxa"/>
            <w:tcBorders>
              <w:top w:val="single" w:sz="8" w:space="0" w:color="000000"/>
              <w:left w:val="single" w:sz="8" w:space="0" w:color="000000"/>
              <w:bottom w:val="single" w:sz="8" w:space="0" w:color="000000"/>
              <w:right w:val="single" w:sz="8" w:space="0" w:color="000000"/>
            </w:tcBorders>
          </w:tcPr>
          <w:p w14:paraId="3F434796" w14:textId="77777777" w:rsidR="00E455DE" w:rsidRDefault="00E455DE">
            <w:pPr>
              <w:rPr>
                <w:color w:val="000000"/>
              </w:rPr>
            </w:pPr>
          </w:p>
        </w:tc>
      </w:tr>
      <w:tr w:rsidR="00E455DE" w14:paraId="29E61EC3" w14:textId="77777777" w:rsidTr="00074E45">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7FFE9" w14:textId="77777777" w:rsidR="00E455DE" w:rsidRDefault="00E455DE">
            <w:pPr>
              <w:rPr>
                <w:color w:val="000000"/>
              </w:rPr>
            </w:pP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18D52" w14:textId="77777777" w:rsidR="00E455DE" w:rsidRDefault="00E455DE"/>
        </w:tc>
        <w:tc>
          <w:tcPr>
            <w:tcW w:w="1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77069" w14:textId="77777777" w:rsidR="00E455DE" w:rsidRDefault="00E455DE"/>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3C18" w14:textId="77777777" w:rsidR="00E455DE" w:rsidRDefault="00E455DE"/>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E374B" w14:textId="77777777" w:rsidR="00E455DE" w:rsidRDefault="00E455DE"/>
        </w:tc>
        <w:tc>
          <w:tcPr>
            <w:tcW w:w="1080" w:type="dxa"/>
            <w:tcBorders>
              <w:top w:val="single" w:sz="8" w:space="0" w:color="000000"/>
              <w:left w:val="single" w:sz="8" w:space="0" w:color="000000"/>
              <w:bottom w:val="single" w:sz="8" w:space="0" w:color="000000"/>
              <w:right w:val="single" w:sz="8" w:space="0" w:color="000000"/>
            </w:tcBorders>
          </w:tcPr>
          <w:p w14:paraId="6DDBF22A" w14:textId="77777777" w:rsidR="00E455DE" w:rsidRDefault="00E455DE">
            <w:pPr>
              <w:rPr>
                <w:color w:val="000000"/>
              </w:rPr>
            </w:pPr>
          </w:p>
        </w:tc>
      </w:tr>
      <w:tr w:rsidR="00E455DE" w14:paraId="2801F6C2" w14:textId="77777777" w:rsidTr="00074E45">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61AC7" w14:textId="77777777" w:rsidR="00E455DE" w:rsidRDefault="00E455DE">
            <w:pPr>
              <w:rPr>
                <w:color w:val="000000"/>
              </w:rPr>
            </w:pP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8E2DF1" w14:textId="77777777" w:rsidR="00E455DE" w:rsidRDefault="00E455DE"/>
        </w:tc>
        <w:tc>
          <w:tcPr>
            <w:tcW w:w="1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8554E3" w14:textId="77777777" w:rsidR="00E455DE" w:rsidRDefault="00E455DE"/>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65651" w14:textId="77777777" w:rsidR="00E455DE" w:rsidRDefault="00E455DE"/>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A30B2" w14:textId="77777777" w:rsidR="00E455DE" w:rsidRDefault="00E455DE"/>
        </w:tc>
        <w:tc>
          <w:tcPr>
            <w:tcW w:w="1080" w:type="dxa"/>
            <w:tcBorders>
              <w:top w:val="single" w:sz="8" w:space="0" w:color="000000"/>
              <w:left w:val="single" w:sz="8" w:space="0" w:color="000000"/>
              <w:bottom w:val="single" w:sz="8" w:space="0" w:color="000000"/>
              <w:right w:val="single" w:sz="8" w:space="0" w:color="000000"/>
            </w:tcBorders>
          </w:tcPr>
          <w:p w14:paraId="0E2B239D" w14:textId="77777777" w:rsidR="00E455DE" w:rsidRDefault="00E455DE">
            <w:pPr>
              <w:rPr>
                <w:color w:val="000000"/>
              </w:rPr>
            </w:pPr>
          </w:p>
        </w:tc>
      </w:tr>
    </w:tbl>
    <w:p w14:paraId="00000048" w14:textId="77777777" w:rsidR="008F0DC9" w:rsidRDefault="008F0DC9">
      <w:pPr>
        <w:rPr>
          <w:b/>
          <w:color w:val="00B0F0"/>
        </w:rPr>
      </w:pPr>
    </w:p>
    <w:p w14:paraId="00000049" w14:textId="77777777" w:rsidR="008F0DC9" w:rsidRDefault="008F0DC9">
      <w:pPr>
        <w:rPr>
          <w:color w:val="00B0F0"/>
        </w:rPr>
      </w:pPr>
    </w:p>
    <w:p w14:paraId="0000004A" w14:textId="77777777" w:rsidR="008F0DC9" w:rsidRDefault="0056453F">
      <w:pPr>
        <w:rPr>
          <w:b/>
          <w:color w:val="000000"/>
          <w:sz w:val="28"/>
          <w:szCs w:val="28"/>
        </w:rPr>
      </w:pPr>
      <w:r>
        <w:br w:type="page"/>
      </w:r>
    </w:p>
    <w:p w14:paraId="0000004B" w14:textId="77777777" w:rsidR="008F0DC9" w:rsidRDefault="0056453F">
      <w:pPr>
        <w:spacing w:after="120"/>
        <w:rPr>
          <w:color w:val="00B0F0"/>
          <w:sz w:val="28"/>
          <w:szCs w:val="28"/>
        </w:rPr>
      </w:pPr>
      <w:r>
        <w:rPr>
          <w:b/>
          <w:color w:val="000000"/>
          <w:sz w:val="28"/>
          <w:szCs w:val="28"/>
        </w:rPr>
        <w:lastRenderedPageBreak/>
        <w:t>Part 2.</w:t>
      </w:r>
      <w:r>
        <w:rPr>
          <w:color w:val="0000CC"/>
          <w:sz w:val="28"/>
          <w:szCs w:val="28"/>
        </w:rPr>
        <w:t xml:space="preserve"> </w:t>
      </w:r>
      <w:r>
        <w:rPr>
          <w:b/>
          <w:color w:val="000000"/>
          <w:sz w:val="28"/>
          <w:szCs w:val="28"/>
        </w:rPr>
        <w:t>Communication Plan</w:t>
      </w:r>
    </w:p>
    <w:p w14:paraId="0000004C" w14:textId="77777777" w:rsidR="008F0DC9" w:rsidRDefault="0056453F">
      <w:pPr>
        <w:rPr>
          <w:b/>
          <w:color w:val="000000"/>
        </w:rPr>
      </w:pPr>
      <w:r>
        <w:rPr>
          <w:b/>
          <w:color w:val="000000"/>
        </w:rPr>
        <w:t xml:space="preserve">Internal Communication Plan </w:t>
      </w:r>
    </w:p>
    <w:p w14:paraId="0000004D" w14:textId="77777777" w:rsidR="008F0DC9" w:rsidRDefault="0056453F">
      <w:pPr>
        <w:rPr>
          <w:i/>
          <w:color w:val="000000"/>
        </w:rPr>
      </w:pPr>
      <w:r>
        <w:rPr>
          <w:i/>
          <w:color w:val="000000"/>
        </w:rPr>
        <w:t xml:space="preserve">This describes how members of the field team will communicate with one another, in the event of a planned or unplanned separation while on the trip. </w:t>
      </w:r>
    </w:p>
    <w:p w14:paraId="0000004E" w14:textId="77777777" w:rsidR="008F0DC9" w:rsidRDefault="008F0DC9"/>
    <w:p w14:paraId="0000004F" w14:textId="077FCB5B" w:rsidR="008F0DC9" w:rsidRDefault="0056453F">
      <w:pPr>
        <w:rPr>
          <w:color w:val="000000"/>
        </w:rPr>
      </w:pPr>
      <w:r>
        <w:rPr>
          <w:color w:val="000000"/>
        </w:rPr>
        <w:t>Trip Leader Phone Number</w:t>
      </w:r>
    </w:p>
    <w:tbl>
      <w:tblPr>
        <w:tblStyle w:val="TableGrid"/>
        <w:tblW w:w="0" w:type="auto"/>
        <w:tblLook w:val="04A0" w:firstRow="1" w:lastRow="0" w:firstColumn="1" w:lastColumn="0" w:noHBand="0" w:noVBand="1"/>
      </w:tblPr>
      <w:tblGrid>
        <w:gridCol w:w="9350"/>
      </w:tblGrid>
      <w:tr w:rsidR="00EB056C" w14:paraId="57EAEFED" w14:textId="77777777" w:rsidTr="008A6077">
        <w:tc>
          <w:tcPr>
            <w:tcW w:w="9350" w:type="dxa"/>
          </w:tcPr>
          <w:p w14:paraId="5F0B2E66" w14:textId="49E8018D" w:rsidR="00EB056C" w:rsidDel="00FB554A" w:rsidRDefault="001C2E3E" w:rsidP="008A6077">
            <w:pPr>
              <w:rPr>
                <w:del w:id="78" w:author="sschenk@student.ubc.ca" w:date="2020-10-19T18:38:00Z"/>
                <w:color w:val="000000"/>
              </w:rPr>
            </w:pPr>
            <w:ins w:id="79" w:author="sschenk@student.ubc.ca" w:date="2020-10-19T18:39:00Z">
              <w:r>
                <w:rPr>
                  <w:color w:val="000000"/>
                </w:rPr>
                <w:t>604-842-8657 (</w:t>
              </w:r>
              <w:r w:rsidRPr="001C2E3E">
                <w:rPr>
                  <w:color w:val="000000"/>
                </w:rPr>
                <w:t>Emily Adamczyk</w:t>
              </w:r>
              <w:r>
                <w:rPr>
                  <w:color w:val="000000"/>
                </w:rPr>
                <w:t>)</w:t>
              </w:r>
            </w:ins>
          </w:p>
          <w:p w14:paraId="4AFFF1C5" w14:textId="4FF1F9FC" w:rsidR="00EB056C" w:rsidRDefault="008F43BD" w:rsidP="008A6077">
            <w:pPr>
              <w:rPr>
                <w:color w:val="000000"/>
              </w:rPr>
            </w:pPr>
            <w:del w:id="80" w:author="sschenk@student.ubc.ca" w:date="2020-10-19T18:38:00Z">
              <w:r w:rsidDel="00FB554A">
                <w:rPr>
                  <w:color w:val="000000"/>
                </w:rPr>
                <w:delText>778-680-8299 (Jungsoo Park)</w:delText>
              </w:r>
            </w:del>
          </w:p>
        </w:tc>
      </w:tr>
    </w:tbl>
    <w:p w14:paraId="4CA922CC" w14:textId="0FA8C38E" w:rsidR="00E455DE" w:rsidRDefault="00E455DE">
      <w:pPr>
        <w:rPr>
          <w:color w:val="000000"/>
        </w:rPr>
      </w:pPr>
    </w:p>
    <w:p w14:paraId="00000050" w14:textId="6B033D5F" w:rsidR="008F0DC9" w:rsidRDefault="0056453F">
      <w:pPr>
        <w:rPr>
          <w:color w:val="000000"/>
        </w:rPr>
      </w:pPr>
      <w:r>
        <w:rPr>
          <w:color w:val="000000"/>
        </w:rPr>
        <w:t>Field Safety Officer Phone Number</w:t>
      </w:r>
    </w:p>
    <w:tbl>
      <w:tblPr>
        <w:tblStyle w:val="TableGrid"/>
        <w:tblW w:w="0" w:type="auto"/>
        <w:tblLook w:val="04A0" w:firstRow="1" w:lastRow="0" w:firstColumn="1" w:lastColumn="0" w:noHBand="0" w:noVBand="1"/>
      </w:tblPr>
      <w:tblGrid>
        <w:gridCol w:w="9350"/>
      </w:tblGrid>
      <w:tr w:rsidR="00EB056C" w14:paraId="24C4B206" w14:textId="77777777" w:rsidTr="008A6077">
        <w:tc>
          <w:tcPr>
            <w:tcW w:w="9350" w:type="dxa"/>
          </w:tcPr>
          <w:p w14:paraId="76566363" w14:textId="4C0D7FCE" w:rsidR="00EB056C" w:rsidDel="00FB554A" w:rsidRDefault="001C2E3E" w:rsidP="008A6077">
            <w:pPr>
              <w:rPr>
                <w:del w:id="81" w:author="sschenk@student.ubc.ca" w:date="2020-10-19T18:38:00Z"/>
                <w:color w:val="000000"/>
              </w:rPr>
            </w:pPr>
            <w:ins w:id="82" w:author="sschenk@student.ubc.ca" w:date="2020-10-19T18:39:00Z">
              <w:r>
                <w:rPr>
                  <w:color w:val="000000"/>
                </w:rPr>
                <w:t>604-842-8657 (</w:t>
              </w:r>
              <w:r w:rsidRPr="001C2E3E">
                <w:rPr>
                  <w:color w:val="000000"/>
                </w:rPr>
                <w:t>Emily Adamczyk</w:t>
              </w:r>
              <w:r>
                <w:rPr>
                  <w:color w:val="000000"/>
                </w:rPr>
                <w:t>)</w:t>
              </w:r>
            </w:ins>
            <w:del w:id="83" w:author="sschenk@student.ubc.ca" w:date="2020-10-19T18:38:00Z">
              <w:r w:rsidR="008F43BD" w:rsidDel="00FB554A">
                <w:rPr>
                  <w:color w:val="000000"/>
                </w:rPr>
                <w:delText>778-680-8299 (Jungsoo Park)</w:delText>
              </w:r>
            </w:del>
          </w:p>
          <w:p w14:paraId="6B2FD329" w14:textId="77777777" w:rsidR="00EB056C" w:rsidRDefault="00EB056C" w:rsidP="00FB554A">
            <w:pPr>
              <w:rPr>
                <w:color w:val="000000"/>
              </w:rPr>
            </w:pPr>
          </w:p>
        </w:tc>
      </w:tr>
    </w:tbl>
    <w:p w14:paraId="20DDEADC" w14:textId="7C87C346" w:rsidR="00E455DE" w:rsidRDefault="00E455DE">
      <w:pPr>
        <w:rPr>
          <w:color w:val="000000"/>
        </w:rPr>
      </w:pPr>
    </w:p>
    <w:p w14:paraId="1E3C9D62" w14:textId="28EE59D6" w:rsidR="00513C71" w:rsidRDefault="00513C71">
      <w:pPr>
        <w:rPr>
          <w:color w:val="000000"/>
        </w:rPr>
      </w:pPr>
      <w:r>
        <w:rPr>
          <w:color w:val="000000"/>
        </w:rPr>
        <w:t>Is cell phone coverage expected to be reliable? If not, what means of communication will be used?</w:t>
      </w:r>
    </w:p>
    <w:tbl>
      <w:tblPr>
        <w:tblStyle w:val="TableGrid"/>
        <w:tblW w:w="0" w:type="auto"/>
        <w:tblLook w:val="04A0" w:firstRow="1" w:lastRow="0" w:firstColumn="1" w:lastColumn="0" w:noHBand="0" w:noVBand="1"/>
      </w:tblPr>
      <w:tblGrid>
        <w:gridCol w:w="9350"/>
      </w:tblGrid>
      <w:tr w:rsidR="00EB056C" w14:paraId="3B6489E7" w14:textId="77777777" w:rsidTr="008A6077">
        <w:tc>
          <w:tcPr>
            <w:tcW w:w="9350" w:type="dxa"/>
          </w:tcPr>
          <w:p w14:paraId="5AF92F6C" w14:textId="77777777" w:rsidR="00EB056C" w:rsidRDefault="00EB056C" w:rsidP="008A6077">
            <w:pPr>
              <w:rPr>
                <w:color w:val="000000"/>
              </w:rPr>
            </w:pPr>
          </w:p>
          <w:p w14:paraId="249D236B" w14:textId="013887A2" w:rsidR="00EB056C" w:rsidRDefault="008F43BD" w:rsidP="008A6077">
            <w:pPr>
              <w:rPr>
                <w:color w:val="000000"/>
              </w:rPr>
            </w:pPr>
            <w:r>
              <w:rPr>
                <w:color w:val="000000"/>
              </w:rPr>
              <w:t>Yes.</w:t>
            </w:r>
          </w:p>
        </w:tc>
      </w:tr>
    </w:tbl>
    <w:p w14:paraId="3A6E899E" w14:textId="3DA24472" w:rsidR="00E455DE" w:rsidRDefault="00E455DE">
      <w:pPr>
        <w:rPr>
          <w:color w:val="000000"/>
        </w:rPr>
      </w:pPr>
    </w:p>
    <w:p w14:paraId="20DE8DCE" w14:textId="1B0B2814" w:rsidR="00513C71" w:rsidRDefault="00513C71">
      <w:pPr>
        <w:rPr>
          <w:color w:val="000000"/>
        </w:rPr>
      </w:pPr>
      <w:r>
        <w:rPr>
          <w:color w:val="000000"/>
        </w:rPr>
        <w:t xml:space="preserve">Does the group plan to be separated into subgroups without visual contact?  </w:t>
      </w:r>
      <w:r w:rsidR="00AC1139">
        <w:rPr>
          <w:color w:val="000000"/>
        </w:rPr>
        <w:t>Yes/no</w:t>
      </w:r>
    </w:p>
    <w:tbl>
      <w:tblPr>
        <w:tblStyle w:val="TableGrid"/>
        <w:tblW w:w="0" w:type="auto"/>
        <w:tblLook w:val="04A0" w:firstRow="1" w:lastRow="0" w:firstColumn="1" w:lastColumn="0" w:noHBand="0" w:noVBand="1"/>
      </w:tblPr>
      <w:tblGrid>
        <w:gridCol w:w="9350"/>
      </w:tblGrid>
      <w:tr w:rsidR="00EB056C" w14:paraId="427C836D" w14:textId="77777777" w:rsidTr="008A6077">
        <w:tc>
          <w:tcPr>
            <w:tcW w:w="9350" w:type="dxa"/>
          </w:tcPr>
          <w:p w14:paraId="160D53D8" w14:textId="77777777" w:rsidR="00EB056C" w:rsidRDefault="00EB056C" w:rsidP="008A6077">
            <w:pPr>
              <w:rPr>
                <w:color w:val="000000"/>
              </w:rPr>
            </w:pPr>
          </w:p>
          <w:p w14:paraId="18565160" w14:textId="611B3D62" w:rsidR="00EB056C" w:rsidRDefault="008F43BD" w:rsidP="008A6077">
            <w:pPr>
              <w:rPr>
                <w:color w:val="000000"/>
              </w:rPr>
            </w:pPr>
            <w:r>
              <w:rPr>
                <w:color w:val="000000"/>
              </w:rPr>
              <w:t>no</w:t>
            </w:r>
          </w:p>
        </w:tc>
      </w:tr>
    </w:tbl>
    <w:p w14:paraId="312ECBB4" w14:textId="6B49991F" w:rsidR="00E455DE" w:rsidRDefault="00E455DE">
      <w:pPr>
        <w:rPr>
          <w:color w:val="000000"/>
        </w:rPr>
      </w:pPr>
    </w:p>
    <w:p w14:paraId="683EFF88" w14:textId="3DCAC53D" w:rsidR="00AC1139" w:rsidRDefault="00513C71">
      <w:pPr>
        <w:rPr>
          <w:color w:val="000000"/>
        </w:rPr>
      </w:pPr>
      <w:r>
        <w:rPr>
          <w:color w:val="000000"/>
        </w:rPr>
        <w:t xml:space="preserve">If </w:t>
      </w:r>
      <w:r w:rsidR="00AC1139">
        <w:rPr>
          <w:color w:val="000000"/>
        </w:rPr>
        <w:t>yes</w:t>
      </w:r>
      <w:r>
        <w:rPr>
          <w:color w:val="000000"/>
        </w:rPr>
        <w:t xml:space="preserve">, </w:t>
      </w:r>
      <w:r w:rsidR="00AC1139">
        <w:rPr>
          <w:color w:val="000000"/>
        </w:rPr>
        <w:t>please answer the following:</w:t>
      </w:r>
    </w:p>
    <w:p w14:paraId="62EEC126" w14:textId="1E784E8C" w:rsidR="00E455DE" w:rsidRPr="00EB056C" w:rsidRDefault="00AC1139" w:rsidP="00E455DE">
      <w:pPr>
        <w:pStyle w:val="ListParagraph"/>
        <w:numPr>
          <w:ilvl w:val="0"/>
          <w:numId w:val="3"/>
        </w:numPr>
        <w:rPr>
          <w:color w:val="000000"/>
        </w:rPr>
      </w:pPr>
      <w:r w:rsidRPr="00AC1139">
        <w:rPr>
          <w:color w:val="000000"/>
        </w:rPr>
        <w:t>W</w:t>
      </w:r>
      <w:r w:rsidR="00513C71" w:rsidRPr="00AC1139">
        <w:rPr>
          <w:color w:val="000000"/>
        </w:rPr>
        <w:t>hat is the planned check-in interval?</w:t>
      </w:r>
    </w:p>
    <w:tbl>
      <w:tblPr>
        <w:tblStyle w:val="TableGrid"/>
        <w:tblW w:w="0" w:type="auto"/>
        <w:tblLook w:val="04A0" w:firstRow="1" w:lastRow="0" w:firstColumn="1" w:lastColumn="0" w:noHBand="0" w:noVBand="1"/>
      </w:tblPr>
      <w:tblGrid>
        <w:gridCol w:w="9350"/>
      </w:tblGrid>
      <w:tr w:rsidR="00EB056C" w14:paraId="0FB5988C" w14:textId="77777777" w:rsidTr="008A6077">
        <w:tc>
          <w:tcPr>
            <w:tcW w:w="9350" w:type="dxa"/>
          </w:tcPr>
          <w:p w14:paraId="26FD8A6E" w14:textId="77777777" w:rsidR="00EB056C" w:rsidRDefault="00EB056C" w:rsidP="008A6077">
            <w:pPr>
              <w:rPr>
                <w:color w:val="000000"/>
              </w:rPr>
            </w:pPr>
          </w:p>
          <w:p w14:paraId="67B46C8F" w14:textId="77777777" w:rsidR="00EB056C" w:rsidRDefault="00EB056C" w:rsidP="008A6077">
            <w:pPr>
              <w:rPr>
                <w:color w:val="000000"/>
              </w:rPr>
            </w:pPr>
          </w:p>
        </w:tc>
      </w:tr>
    </w:tbl>
    <w:p w14:paraId="76E2E272" w14:textId="086A265B" w:rsidR="00E455DE" w:rsidRPr="00E455DE" w:rsidRDefault="00E455DE" w:rsidP="00E455DE">
      <w:pPr>
        <w:rPr>
          <w:color w:val="000000"/>
        </w:rPr>
      </w:pPr>
    </w:p>
    <w:p w14:paraId="343E77AE" w14:textId="79162F9D" w:rsidR="00513C71" w:rsidRDefault="00513C71" w:rsidP="00AC1139">
      <w:pPr>
        <w:pStyle w:val="ListParagraph"/>
        <w:numPr>
          <w:ilvl w:val="0"/>
          <w:numId w:val="3"/>
        </w:numPr>
        <w:rPr>
          <w:color w:val="000000"/>
        </w:rPr>
      </w:pPr>
      <w:r w:rsidRPr="00AC1139">
        <w:rPr>
          <w:color w:val="000000"/>
        </w:rPr>
        <w:t>What steps will be taken if a check-in is missed?</w:t>
      </w:r>
    </w:p>
    <w:tbl>
      <w:tblPr>
        <w:tblStyle w:val="TableGrid"/>
        <w:tblW w:w="0" w:type="auto"/>
        <w:tblLook w:val="04A0" w:firstRow="1" w:lastRow="0" w:firstColumn="1" w:lastColumn="0" w:noHBand="0" w:noVBand="1"/>
      </w:tblPr>
      <w:tblGrid>
        <w:gridCol w:w="9350"/>
      </w:tblGrid>
      <w:tr w:rsidR="00EB056C" w14:paraId="47DABD69" w14:textId="77777777" w:rsidTr="008A6077">
        <w:tc>
          <w:tcPr>
            <w:tcW w:w="9350" w:type="dxa"/>
          </w:tcPr>
          <w:p w14:paraId="6B4E2E33" w14:textId="77777777" w:rsidR="00EB056C" w:rsidRDefault="00EB056C" w:rsidP="008A6077">
            <w:pPr>
              <w:rPr>
                <w:color w:val="000000"/>
              </w:rPr>
            </w:pPr>
          </w:p>
          <w:p w14:paraId="314F3CC2" w14:textId="77777777" w:rsidR="00EB056C" w:rsidRDefault="00EB056C" w:rsidP="008A6077">
            <w:pPr>
              <w:rPr>
                <w:color w:val="000000"/>
              </w:rPr>
            </w:pPr>
          </w:p>
        </w:tc>
      </w:tr>
    </w:tbl>
    <w:p w14:paraId="2FB78B15" w14:textId="2DA1444E" w:rsidR="00E455DE" w:rsidRPr="00E455DE" w:rsidRDefault="00E455DE" w:rsidP="00E455DE">
      <w:pPr>
        <w:rPr>
          <w:color w:val="000000"/>
        </w:rPr>
      </w:pPr>
    </w:p>
    <w:p w14:paraId="25AF33AB" w14:textId="2F5F68BD" w:rsidR="00513C71" w:rsidRDefault="00513C71" w:rsidP="00AC1139">
      <w:pPr>
        <w:pStyle w:val="ListParagraph"/>
        <w:numPr>
          <w:ilvl w:val="0"/>
          <w:numId w:val="3"/>
        </w:numPr>
        <w:rPr>
          <w:color w:val="000000"/>
        </w:rPr>
      </w:pPr>
      <w:commentRangeStart w:id="84"/>
      <w:r w:rsidRPr="00AC1139">
        <w:rPr>
          <w:color w:val="000000"/>
        </w:rPr>
        <w:t>At what stage will someone outside the group be alerted if check-ins are missed?</w:t>
      </w:r>
    </w:p>
    <w:tbl>
      <w:tblPr>
        <w:tblStyle w:val="TableGrid"/>
        <w:tblW w:w="0" w:type="auto"/>
        <w:tblLook w:val="04A0" w:firstRow="1" w:lastRow="0" w:firstColumn="1" w:lastColumn="0" w:noHBand="0" w:noVBand="1"/>
      </w:tblPr>
      <w:tblGrid>
        <w:gridCol w:w="9350"/>
      </w:tblGrid>
      <w:tr w:rsidR="00EB056C" w14:paraId="576694EB" w14:textId="77777777" w:rsidTr="008A6077">
        <w:tc>
          <w:tcPr>
            <w:tcW w:w="9350" w:type="dxa"/>
          </w:tcPr>
          <w:p w14:paraId="1EC6320A" w14:textId="77777777" w:rsidR="00EB056C" w:rsidRDefault="00EB056C" w:rsidP="008A6077">
            <w:pPr>
              <w:rPr>
                <w:color w:val="000000"/>
              </w:rPr>
            </w:pPr>
          </w:p>
          <w:p w14:paraId="347A6AF9" w14:textId="77777777" w:rsidR="00EB056C" w:rsidRDefault="00EB056C" w:rsidP="008A6077">
            <w:pPr>
              <w:rPr>
                <w:color w:val="000000"/>
              </w:rPr>
            </w:pPr>
          </w:p>
        </w:tc>
      </w:tr>
    </w:tbl>
    <w:p w14:paraId="374F9F43" w14:textId="05D7A03F" w:rsidR="00E455DE" w:rsidRPr="00E455DE" w:rsidRDefault="00E455DE" w:rsidP="00E455DE">
      <w:pPr>
        <w:rPr>
          <w:color w:val="000000"/>
        </w:rPr>
      </w:pPr>
    </w:p>
    <w:p w14:paraId="6E7ACA06" w14:textId="44217A34" w:rsidR="00AC1139" w:rsidRDefault="00AC1139" w:rsidP="00AC1139">
      <w:pPr>
        <w:rPr>
          <w:color w:val="000000"/>
        </w:rPr>
      </w:pPr>
      <w:r>
        <w:rPr>
          <w:color w:val="000000"/>
        </w:rPr>
        <w:t>If no, please answer the following:</w:t>
      </w:r>
    </w:p>
    <w:p w14:paraId="5359FD8C" w14:textId="049D9114" w:rsidR="00AC1139" w:rsidRDefault="00AC1139" w:rsidP="00AC1139">
      <w:pPr>
        <w:pStyle w:val="ListParagraph"/>
        <w:numPr>
          <w:ilvl w:val="0"/>
          <w:numId w:val="4"/>
        </w:numPr>
        <w:rPr>
          <w:color w:val="000000"/>
        </w:rPr>
      </w:pPr>
      <w:r>
        <w:rPr>
          <w:color w:val="000000"/>
        </w:rPr>
        <w:t>What steps will be taken if the group becomes unintentionally separated?</w:t>
      </w:r>
    </w:p>
    <w:tbl>
      <w:tblPr>
        <w:tblStyle w:val="TableGrid"/>
        <w:tblW w:w="0" w:type="auto"/>
        <w:tblLook w:val="04A0" w:firstRow="1" w:lastRow="0" w:firstColumn="1" w:lastColumn="0" w:noHBand="0" w:noVBand="1"/>
      </w:tblPr>
      <w:tblGrid>
        <w:gridCol w:w="9350"/>
      </w:tblGrid>
      <w:tr w:rsidR="003029F0" w14:paraId="4CE1AB40" w14:textId="77777777" w:rsidTr="008A6077">
        <w:tc>
          <w:tcPr>
            <w:tcW w:w="9350" w:type="dxa"/>
          </w:tcPr>
          <w:p w14:paraId="468F3C2F" w14:textId="77777777" w:rsidR="003029F0" w:rsidDel="00F51885" w:rsidRDefault="003029F0" w:rsidP="008A6077">
            <w:pPr>
              <w:rPr>
                <w:del w:id="85" w:author="sschenk@student.ubc.ca" w:date="2020-10-19T18:39:00Z"/>
                <w:color w:val="000000"/>
              </w:rPr>
            </w:pPr>
          </w:p>
          <w:p w14:paraId="0004A2AE" w14:textId="561909AD" w:rsidR="003029F0" w:rsidRDefault="008F43BD" w:rsidP="008A6077">
            <w:pPr>
              <w:rPr>
                <w:color w:val="000000"/>
              </w:rPr>
            </w:pPr>
            <w:r>
              <w:rPr>
                <w:color w:val="000000"/>
              </w:rPr>
              <w:t xml:space="preserve">We </w:t>
            </w:r>
            <w:r w:rsidR="00E04593">
              <w:rPr>
                <w:color w:val="000000"/>
              </w:rPr>
              <w:t>will</w:t>
            </w:r>
            <w:r>
              <w:rPr>
                <w:color w:val="000000"/>
              </w:rPr>
              <w:t xml:space="preserve"> </w:t>
            </w:r>
            <w:r w:rsidR="00E04593">
              <w:rPr>
                <w:color w:val="000000"/>
              </w:rPr>
              <w:t>first visually scan the area for the separated group member and then c</w:t>
            </w:r>
            <w:r>
              <w:rPr>
                <w:color w:val="000000"/>
              </w:rPr>
              <w:t>all a separated group member</w:t>
            </w:r>
            <w:r w:rsidR="00E04593">
              <w:rPr>
                <w:color w:val="000000"/>
              </w:rPr>
              <w:t xml:space="preserve">.  Members will meet back at vehicle if </w:t>
            </w:r>
            <w:r w:rsidR="00B53AB7">
              <w:rPr>
                <w:color w:val="000000"/>
              </w:rPr>
              <w:t>they are unable to locate other members of the party for more than 15 minutes</w:t>
            </w:r>
            <w:r w:rsidR="00E04593">
              <w:rPr>
                <w:color w:val="000000"/>
              </w:rPr>
              <w:t xml:space="preserve">. </w:t>
            </w:r>
          </w:p>
        </w:tc>
      </w:tr>
    </w:tbl>
    <w:p w14:paraId="2BD36789" w14:textId="5768B1BC" w:rsidR="00E455DE" w:rsidRDefault="00E455DE" w:rsidP="00E455DE">
      <w:pPr>
        <w:rPr>
          <w:color w:val="000000"/>
        </w:rPr>
      </w:pPr>
    </w:p>
    <w:p w14:paraId="2CDBCF79" w14:textId="0C34857F" w:rsidR="003029F0" w:rsidRPr="003029F0" w:rsidRDefault="00AC1139" w:rsidP="003029F0">
      <w:pPr>
        <w:pStyle w:val="ListParagraph"/>
        <w:numPr>
          <w:ilvl w:val="0"/>
          <w:numId w:val="4"/>
        </w:numPr>
        <w:rPr>
          <w:color w:val="000000"/>
        </w:rPr>
      </w:pPr>
      <w:r>
        <w:rPr>
          <w:color w:val="000000"/>
        </w:rPr>
        <w:t>At what stage will someone outside the group be alerted if the group cannot reestablish contact?</w:t>
      </w:r>
    </w:p>
    <w:tbl>
      <w:tblPr>
        <w:tblStyle w:val="TableGrid"/>
        <w:tblW w:w="0" w:type="auto"/>
        <w:tblLook w:val="04A0" w:firstRow="1" w:lastRow="0" w:firstColumn="1" w:lastColumn="0" w:noHBand="0" w:noVBand="1"/>
      </w:tblPr>
      <w:tblGrid>
        <w:gridCol w:w="9350"/>
      </w:tblGrid>
      <w:tr w:rsidR="003029F0" w14:paraId="46E0D021" w14:textId="77777777" w:rsidTr="008A6077">
        <w:tc>
          <w:tcPr>
            <w:tcW w:w="9350" w:type="dxa"/>
          </w:tcPr>
          <w:p w14:paraId="52318CE3" w14:textId="5ABE13B8" w:rsidR="00E04593" w:rsidRDefault="008F43BD" w:rsidP="008A6077">
            <w:pPr>
              <w:rPr>
                <w:color w:val="000000"/>
              </w:rPr>
            </w:pPr>
            <w:r>
              <w:rPr>
                <w:color w:val="000000"/>
              </w:rPr>
              <w:t xml:space="preserve">If </w:t>
            </w:r>
            <w:r w:rsidR="00E04593">
              <w:rPr>
                <w:color w:val="000000"/>
              </w:rPr>
              <w:t xml:space="preserve">group member cannot be located after 30 minutes of visual search, calls and is not at the vehicle check in site.  </w:t>
            </w:r>
          </w:p>
          <w:p w14:paraId="7792695B" w14:textId="77777777" w:rsidR="003029F0" w:rsidRDefault="003029F0" w:rsidP="00E04593">
            <w:pPr>
              <w:rPr>
                <w:color w:val="000000"/>
              </w:rPr>
            </w:pPr>
          </w:p>
        </w:tc>
      </w:tr>
    </w:tbl>
    <w:commentRangeEnd w:id="84"/>
    <w:p w14:paraId="4A5AACF6" w14:textId="13AA3D79" w:rsidR="00E455DE" w:rsidRDefault="00A07DD9">
      <w:r>
        <w:rPr>
          <w:rStyle w:val="CommentReference"/>
        </w:rPr>
        <w:commentReference w:id="84"/>
      </w:r>
    </w:p>
    <w:p w14:paraId="05051836" w14:textId="2F7E8D82" w:rsidR="00E455DE" w:rsidRDefault="00E455DE"/>
    <w:p w14:paraId="00000056" w14:textId="296DAB10" w:rsidR="008F0DC9" w:rsidRDefault="0056453F">
      <w:r>
        <w:rPr>
          <w:b/>
          <w:color w:val="000000"/>
        </w:rPr>
        <w:lastRenderedPageBreak/>
        <w:t xml:space="preserve">External Communication Plan </w:t>
      </w:r>
    </w:p>
    <w:p w14:paraId="00000057" w14:textId="77777777" w:rsidR="008F0DC9" w:rsidRDefault="0056453F">
      <w:pPr>
        <w:rPr>
          <w:i/>
          <w:color w:val="000000"/>
        </w:rPr>
      </w:pPr>
      <w:r>
        <w:rPr>
          <w:i/>
          <w:color w:val="000000"/>
        </w:rPr>
        <w:t>This describes how a representative of the field team will communicate with someone at UBC who is not on the trip.</w:t>
      </w:r>
    </w:p>
    <w:p w14:paraId="00000058" w14:textId="77777777" w:rsidR="008F0DC9" w:rsidRDefault="008F0DC9">
      <w:pPr>
        <w:rPr>
          <w:color w:val="000000"/>
        </w:rPr>
      </w:pPr>
    </w:p>
    <w:p w14:paraId="00000059" w14:textId="77C58AFA" w:rsidR="008F0DC9" w:rsidRDefault="0056453F">
      <w:pPr>
        <w:rPr>
          <w:color w:val="000000"/>
        </w:rPr>
      </w:pPr>
      <w:r>
        <w:rPr>
          <w:color w:val="000000"/>
        </w:rPr>
        <w:t xml:space="preserve">Name and </w:t>
      </w:r>
      <w:r w:rsidR="00E455DE">
        <w:rPr>
          <w:color w:val="000000"/>
        </w:rPr>
        <w:t xml:space="preserve">phone </w:t>
      </w:r>
      <w:r>
        <w:rPr>
          <w:color w:val="000000"/>
        </w:rPr>
        <w:t>number of participant responsible for external check-in, if not the Trip Leader</w:t>
      </w:r>
    </w:p>
    <w:tbl>
      <w:tblPr>
        <w:tblStyle w:val="TableGrid"/>
        <w:tblW w:w="0" w:type="auto"/>
        <w:tblLook w:val="04A0" w:firstRow="1" w:lastRow="0" w:firstColumn="1" w:lastColumn="0" w:noHBand="0" w:noVBand="1"/>
      </w:tblPr>
      <w:tblGrid>
        <w:gridCol w:w="9350"/>
      </w:tblGrid>
      <w:tr w:rsidR="003029F0" w14:paraId="7CAAB34A" w14:textId="77777777" w:rsidTr="008A6077">
        <w:tc>
          <w:tcPr>
            <w:tcW w:w="9350" w:type="dxa"/>
          </w:tcPr>
          <w:p w14:paraId="55F2002C" w14:textId="67D2E04C" w:rsidR="003029F0" w:rsidRDefault="006E4770" w:rsidP="008A6077">
            <w:pPr>
              <w:rPr>
                <w:color w:val="000000"/>
              </w:rPr>
            </w:pPr>
            <w:r>
              <w:rPr>
                <w:color w:val="000000"/>
              </w:rPr>
              <w:t xml:space="preserve">Trip Leader: </w:t>
            </w:r>
            <w:del w:id="86" w:author="sschenk@student.ubc.ca" w:date="2020-10-19T18:41:00Z">
              <w:r w:rsidDel="00243EBD">
                <w:rPr>
                  <w:color w:val="000000"/>
                </w:rPr>
                <w:delText>J</w:delText>
              </w:r>
            </w:del>
            <w:ins w:id="87" w:author="sschenk@student.ubc.ca" w:date="2020-10-19T18:41:00Z">
              <w:r w:rsidR="00243EBD" w:rsidRPr="001C2E3E">
                <w:rPr>
                  <w:color w:val="000000"/>
                </w:rPr>
                <w:t>Emily Adamczyk</w:t>
              </w:r>
            </w:ins>
            <w:del w:id="88" w:author="sschenk@student.ubc.ca" w:date="2020-10-19T18:41:00Z">
              <w:r w:rsidDel="00243EBD">
                <w:rPr>
                  <w:color w:val="000000"/>
                </w:rPr>
                <w:delText>ungsoo Park</w:delText>
              </w:r>
            </w:del>
          </w:p>
          <w:p w14:paraId="3FFD8A2D" w14:textId="77777777" w:rsidR="003029F0" w:rsidRDefault="003029F0" w:rsidP="008A6077">
            <w:pPr>
              <w:rPr>
                <w:color w:val="000000"/>
              </w:rPr>
            </w:pPr>
          </w:p>
        </w:tc>
      </w:tr>
    </w:tbl>
    <w:p w14:paraId="57D7C8B3" w14:textId="3BAD2102" w:rsidR="00E455DE" w:rsidRDefault="00E455DE"/>
    <w:p w14:paraId="0000005A" w14:textId="70719726" w:rsidR="008F0DC9" w:rsidRDefault="0056453F">
      <w:pPr>
        <w:rPr>
          <w:color w:val="000000"/>
        </w:rPr>
      </w:pPr>
      <w:r>
        <w:rPr>
          <w:color w:val="000000"/>
        </w:rPr>
        <w:t>Project Leader Phone Number</w:t>
      </w:r>
    </w:p>
    <w:tbl>
      <w:tblPr>
        <w:tblStyle w:val="TableGrid"/>
        <w:tblW w:w="0" w:type="auto"/>
        <w:tblLook w:val="04A0" w:firstRow="1" w:lastRow="0" w:firstColumn="1" w:lastColumn="0" w:noHBand="0" w:noVBand="1"/>
      </w:tblPr>
      <w:tblGrid>
        <w:gridCol w:w="9350"/>
      </w:tblGrid>
      <w:tr w:rsidR="003029F0" w14:paraId="715F0DDE" w14:textId="77777777" w:rsidTr="008A6077">
        <w:tc>
          <w:tcPr>
            <w:tcW w:w="9350" w:type="dxa"/>
          </w:tcPr>
          <w:p w14:paraId="7BD81EC4" w14:textId="1137E353" w:rsidR="003029F0" w:rsidRDefault="00243EBD" w:rsidP="008A6077">
            <w:pPr>
              <w:rPr>
                <w:color w:val="000000"/>
              </w:rPr>
            </w:pPr>
            <w:ins w:id="89" w:author="sschenk@student.ubc.ca" w:date="2020-10-19T18:41:00Z">
              <w:r>
                <w:rPr>
                  <w:color w:val="000000"/>
                </w:rPr>
                <w:t xml:space="preserve">604-842-8657 </w:t>
              </w:r>
            </w:ins>
            <w:del w:id="90" w:author="sschenk@student.ubc.ca" w:date="2020-10-19T18:41:00Z">
              <w:r w:rsidR="00C61927" w:rsidDel="00243EBD">
                <w:rPr>
                  <w:color w:val="000000"/>
                </w:rPr>
                <w:delText>604-992-8397</w:delText>
              </w:r>
            </w:del>
          </w:p>
          <w:p w14:paraId="2D214BA0" w14:textId="77777777" w:rsidR="003029F0" w:rsidRDefault="003029F0" w:rsidP="008A6077">
            <w:pPr>
              <w:rPr>
                <w:color w:val="000000"/>
              </w:rPr>
            </w:pPr>
          </w:p>
        </w:tc>
      </w:tr>
    </w:tbl>
    <w:p w14:paraId="39FFC74D" w14:textId="66A3E832" w:rsidR="00E455DE" w:rsidRDefault="00E455DE">
      <w:pPr>
        <w:rPr>
          <w:color w:val="000000"/>
        </w:rPr>
      </w:pPr>
    </w:p>
    <w:p w14:paraId="70316009" w14:textId="656D9563" w:rsidR="003029F0" w:rsidRDefault="0056453F" w:rsidP="003029F0">
      <w:pPr>
        <w:rPr>
          <w:color w:val="000000"/>
        </w:rPr>
      </w:pPr>
      <w:r>
        <w:rPr>
          <w:color w:val="000000"/>
        </w:rPr>
        <w:t>Name and number of external contact person at UBC, if not the Project Leader</w:t>
      </w:r>
    </w:p>
    <w:tbl>
      <w:tblPr>
        <w:tblStyle w:val="TableGrid"/>
        <w:tblW w:w="0" w:type="auto"/>
        <w:tblLook w:val="04A0" w:firstRow="1" w:lastRow="0" w:firstColumn="1" w:lastColumn="0" w:noHBand="0" w:noVBand="1"/>
      </w:tblPr>
      <w:tblGrid>
        <w:gridCol w:w="9350"/>
      </w:tblGrid>
      <w:tr w:rsidR="003029F0" w14:paraId="3C4F6B90" w14:textId="77777777" w:rsidTr="008A6077">
        <w:tc>
          <w:tcPr>
            <w:tcW w:w="9350" w:type="dxa"/>
          </w:tcPr>
          <w:p w14:paraId="37921259" w14:textId="271CED74" w:rsidR="003029F0" w:rsidRPr="00FD2065" w:rsidRDefault="00E96124" w:rsidP="008A6077">
            <w:pPr>
              <w:rPr>
                <w:rFonts w:ascii="Calibri" w:eastAsiaTheme="minorEastAsia" w:hAnsi="Calibri" w:cs="Calibri"/>
              </w:rPr>
            </w:pPr>
            <w:r>
              <w:rPr>
                <w:color w:val="000000"/>
              </w:rPr>
              <w:t>Laura Parfrey, 604-992-8397</w:t>
            </w:r>
            <w:r w:rsidR="00B53AB7">
              <w:rPr>
                <w:color w:val="000000"/>
              </w:rPr>
              <w:t xml:space="preserve"> in cases where Laura is not on field trip. Vincent Billy (604-767-7344, a PhD student in the Parfrey lab) will be the alternate contact if Laura is on the trip. </w:t>
            </w:r>
          </w:p>
          <w:p w14:paraId="4CEDB133" w14:textId="19950A91" w:rsidR="00A240E1" w:rsidRDefault="00A240E1" w:rsidP="008A6077">
            <w:pPr>
              <w:rPr>
                <w:color w:val="000000"/>
              </w:rPr>
            </w:pPr>
            <w:r>
              <w:rPr>
                <w:color w:val="000000"/>
              </w:rPr>
              <w:t xml:space="preserve">Parfrey lab </w:t>
            </w:r>
            <w:r w:rsidR="00B53AB7">
              <w:rPr>
                <w:color w:val="000000"/>
              </w:rPr>
              <w:t xml:space="preserve">#fieldtrip </w:t>
            </w:r>
            <w:r>
              <w:rPr>
                <w:color w:val="000000"/>
              </w:rPr>
              <w:t>slack channel</w:t>
            </w:r>
          </w:p>
          <w:p w14:paraId="79D6B0F4" w14:textId="77777777" w:rsidR="003029F0" w:rsidRDefault="003029F0" w:rsidP="008A6077">
            <w:pPr>
              <w:rPr>
                <w:color w:val="000000"/>
              </w:rPr>
            </w:pPr>
          </w:p>
        </w:tc>
      </w:tr>
    </w:tbl>
    <w:p w14:paraId="698C894D" w14:textId="43E6A633" w:rsidR="00E455DE" w:rsidRDefault="00E455DE">
      <w:pPr>
        <w:rPr>
          <w:color w:val="000000"/>
        </w:rPr>
      </w:pPr>
    </w:p>
    <w:p w14:paraId="0000005C" w14:textId="146CA947" w:rsidR="008F0DC9" w:rsidRDefault="0056453F">
      <w:pPr>
        <w:rPr>
          <w:color w:val="000000"/>
        </w:rPr>
      </w:pPr>
      <w:r>
        <w:rPr>
          <w:color w:val="000000"/>
        </w:rPr>
        <w:t>How will the trip team maintain external contact with someone at UBC?</w:t>
      </w:r>
    </w:p>
    <w:tbl>
      <w:tblPr>
        <w:tblStyle w:val="TableGrid"/>
        <w:tblW w:w="0" w:type="auto"/>
        <w:tblLook w:val="04A0" w:firstRow="1" w:lastRow="0" w:firstColumn="1" w:lastColumn="0" w:noHBand="0" w:noVBand="1"/>
      </w:tblPr>
      <w:tblGrid>
        <w:gridCol w:w="9350"/>
      </w:tblGrid>
      <w:tr w:rsidR="003029F0" w14:paraId="35937AEA" w14:textId="77777777" w:rsidTr="008A6077">
        <w:tc>
          <w:tcPr>
            <w:tcW w:w="9350" w:type="dxa"/>
          </w:tcPr>
          <w:p w14:paraId="3808F020" w14:textId="51018802" w:rsidR="003029F0" w:rsidRDefault="00E63ADD" w:rsidP="008A6077">
            <w:pPr>
              <w:rPr>
                <w:color w:val="000000"/>
              </w:rPr>
            </w:pPr>
            <w:r>
              <w:rPr>
                <w:color w:val="000000"/>
              </w:rPr>
              <w:t xml:space="preserve">A trip leader will be checking in and out on Parfrey lab </w:t>
            </w:r>
            <w:r w:rsidR="00B53AB7">
              <w:rPr>
                <w:color w:val="000000"/>
              </w:rPr>
              <w:t xml:space="preserve">#fieldtrip </w:t>
            </w:r>
            <w:r>
              <w:rPr>
                <w:color w:val="000000"/>
              </w:rPr>
              <w:t>slack channel.</w:t>
            </w:r>
          </w:p>
          <w:p w14:paraId="49F0CA73" w14:textId="77777777" w:rsidR="003029F0" w:rsidRDefault="003029F0" w:rsidP="008A6077">
            <w:pPr>
              <w:rPr>
                <w:color w:val="000000"/>
              </w:rPr>
            </w:pPr>
          </w:p>
        </w:tc>
      </w:tr>
    </w:tbl>
    <w:p w14:paraId="27A6D4D9" w14:textId="46404A52" w:rsidR="00E455DE" w:rsidRDefault="00E455DE">
      <w:pPr>
        <w:rPr>
          <w:color w:val="000000"/>
        </w:rPr>
      </w:pPr>
    </w:p>
    <w:p w14:paraId="0000005D" w14:textId="6DBEF123" w:rsidR="008F0DC9" w:rsidRDefault="0056453F">
      <w:pPr>
        <w:rPr>
          <w:color w:val="000000"/>
        </w:rPr>
      </w:pPr>
      <w:r>
        <w:rPr>
          <w:color w:val="000000"/>
        </w:rPr>
        <w:t>External check-in schedule</w:t>
      </w:r>
    </w:p>
    <w:tbl>
      <w:tblPr>
        <w:tblStyle w:val="TableGrid"/>
        <w:tblW w:w="0" w:type="auto"/>
        <w:tblLook w:val="04A0" w:firstRow="1" w:lastRow="0" w:firstColumn="1" w:lastColumn="0" w:noHBand="0" w:noVBand="1"/>
      </w:tblPr>
      <w:tblGrid>
        <w:gridCol w:w="9350"/>
      </w:tblGrid>
      <w:tr w:rsidR="003029F0" w14:paraId="27D9CAAF" w14:textId="77777777" w:rsidTr="008A6077">
        <w:tc>
          <w:tcPr>
            <w:tcW w:w="9350" w:type="dxa"/>
          </w:tcPr>
          <w:p w14:paraId="75DF3461" w14:textId="27AB75B4" w:rsidR="003029F0" w:rsidRDefault="00A51352" w:rsidP="008A6077">
            <w:pPr>
              <w:rPr>
                <w:color w:val="000000"/>
              </w:rPr>
            </w:pPr>
            <w:r>
              <w:rPr>
                <w:color w:val="000000"/>
              </w:rPr>
              <w:t>The</w:t>
            </w:r>
            <w:r w:rsidR="00E63ADD">
              <w:rPr>
                <w:color w:val="000000"/>
              </w:rPr>
              <w:t xml:space="preserve"> trip leader does </w:t>
            </w:r>
            <w:r>
              <w:rPr>
                <w:color w:val="000000"/>
              </w:rPr>
              <w:t xml:space="preserve">will </w:t>
            </w:r>
            <w:r w:rsidR="00E63ADD">
              <w:rPr>
                <w:color w:val="000000"/>
              </w:rPr>
              <w:t xml:space="preserve">communicate via Parfrey lab slack channel </w:t>
            </w:r>
            <w:r w:rsidR="00A240E1">
              <w:rPr>
                <w:color w:val="000000"/>
              </w:rPr>
              <w:t xml:space="preserve">within 2 hours of expected return. </w:t>
            </w:r>
          </w:p>
          <w:p w14:paraId="0EE9511F" w14:textId="77777777" w:rsidR="003029F0" w:rsidRDefault="003029F0" w:rsidP="008A6077">
            <w:pPr>
              <w:rPr>
                <w:color w:val="000000"/>
              </w:rPr>
            </w:pPr>
          </w:p>
        </w:tc>
      </w:tr>
    </w:tbl>
    <w:p w14:paraId="37F28BF8" w14:textId="69416CCB" w:rsidR="00E455DE" w:rsidRDefault="00E455DE"/>
    <w:p w14:paraId="0000005F" w14:textId="6EF07DAF" w:rsidR="008F0DC9" w:rsidRDefault="0091683D">
      <w:pPr>
        <w:rPr>
          <w:color w:val="000000"/>
        </w:rPr>
      </w:pPr>
      <w:sdt>
        <w:sdtPr>
          <w:tag w:val="goog_rdk_19"/>
          <w:id w:val="1563521901"/>
        </w:sdtPr>
        <w:sdtEndPr/>
        <w:sdtContent/>
      </w:sdt>
      <w:sdt>
        <w:sdtPr>
          <w:tag w:val="goog_rdk_20"/>
          <w:id w:val="1841350237"/>
        </w:sdtPr>
        <w:sdtEndPr/>
        <w:sdtContent/>
      </w:sdt>
      <w:r w:rsidR="0056453F">
        <w:rPr>
          <w:color w:val="000000"/>
        </w:rPr>
        <w:t>If external contact is not made at the designated time, please describe the steps to be taken</w:t>
      </w:r>
      <w:r w:rsidR="00BF36D9">
        <w:rPr>
          <w:color w:val="000000"/>
        </w:rPr>
        <w:t xml:space="preserve"> (i.e., what w</w:t>
      </w:r>
      <w:r w:rsidR="0056453F">
        <w:rPr>
          <w:color w:val="000000"/>
        </w:rPr>
        <w:t>ill be done and who will be alerted</w:t>
      </w:r>
      <w:r w:rsidR="00BF36D9">
        <w:rPr>
          <w:color w:val="000000"/>
        </w:rPr>
        <w:t>).</w:t>
      </w:r>
      <w:r w:rsidR="0056453F">
        <w:rPr>
          <w:color w:val="000000"/>
        </w:rPr>
        <w:t xml:space="preserve">     </w:t>
      </w:r>
    </w:p>
    <w:tbl>
      <w:tblPr>
        <w:tblStyle w:val="TableGrid"/>
        <w:tblW w:w="0" w:type="auto"/>
        <w:tblLook w:val="04A0" w:firstRow="1" w:lastRow="0" w:firstColumn="1" w:lastColumn="0" w:noHBand="0" w:noVBand="1"/>
      </w:tblPr>
      <w:tblGrid>
        <w:gridCol w:w="9350"/>
      </w:tblGrid>
      <w:tr w:rsidR="003029F0" w14:paraId="4B454F5A" w14:textId="77777777" w:rsidTr="008A6077">
        <w:tc>
          <w:tcPr>
            <w:tcW w:w="9350" w:type="dxa"/>
          </w:tcPr>
          <w:p w14:paraId="0DF7A40E" w14:textId="58068428" w:rsidR="003029F0" w:rsidRPr="000549AE" w:rsidRDefault="00A51352" w:rsidP="008A6077">
            <w:pPr>
              <w:rPr>
                <w:color w:val="000000"/>
              </w:rPr>
            </w:pPr>
            <w:r>
              <w:rPr>
                <w:color w:val="000000"/>
              </w:rPr>
              <w:t xml:space="preserve">First, the external contact will call the trip leader </w:t>
            </w:r>
            <w:ins w:id="91" w:author="sschenk@student.ubc.ca" w:date="2020-10-19T18:42:00Z">
              <w:r w:rsidR="00397D2E">
                <w:rPr>
                  <w:color w:val="000000"/>
                </w:rPr>
                <w:t>(</w:t>
              </w:r>
              <w:r w:rsidR="00397D2E" w:rsidRPr="001C2E3E">
                <w:rPr>
                  <w:color w:val="000000"/>
                </w:rPr>
                <w:t>Emily Adamczyk</w:t>
              </w:r>
              <w:r w:rsidR="00397D2E">
                <w:rPr>
                  <w:color w:val="000000"/>
                </w:rPr>
                <w:t xml:space="preserve">, </w:t>
              </w:r>
              <w:r w:rsidR="00397D2E">
                <w:rPr>
                  <w:color w:val="000000"/>
                </w:rPr>
                <w:t>604-842-8657)</w:t>
              </w:r>
            </w:ins>
            <w:del w:id="92" w:author="sschenk@student.ubc.ca" w:date="2020-10-19T18:42:00Z">
              <w:r w:rsidDel="00397D2E">
                <w:rPr>
                  <w:color w:val="000000"/>
                </w:rPr>
                <w:delText>Jungsoo Park</w:delText>
              </w:r>
              <w:r w:rsidR="00284F84" w:rsidDel="00397D2E">
                <w:rPr>
                  <w:color w:val="000000"/>
                </w:rPr>
                <w:delText xml:space="preserve"> (604-992-8397)</w:delText>
              </w:r>
            </w:del>
            <w:r>
              <w:rPr>
                <w:color w:val="000000"/>
              </w:rPr>
              <w:t xml:space="preserve">, and if does not get through will call </w:t>
            </w:r>
            <w:ins w:id="93" w:author="sschenk@student.ubc.ca" w:date="2020-10-19T18:42:00Z">
              <w:r w:rsidR="00397D2E">
                <w:rPr>
                  <w:color w:val="000000"/>
                </w:rPr>
                <w:t>(</w:t>
              </w:r>
            </w:ins>
            <w:del w:id="94" w:author="sschenk@student.ubc.ca" w:date="2020-10-19T18:42:00Z">
              <w:r w:rsidDel="00397D2E">
                <w:rPr>
                  <w:color w:val="000000"/>
                </w:rPr>
                <w:delText>Noam Harris</w:delText>
              </w:r>
              <w:r w:rsidR="000246CD" w:rsidDel="00397D2E">
                <w:rPr>
                  <w:color w:val="000000"/>
                </w:rPr>
                <w:delText xml:space="preserve"> (</w:delText>
              </w:r>
              <w:r w:rsidR="00284F84" w:rsidDel="00397D2E">
                <w:rPr>
                  <w:color w:val="000000"/>
                </w:rPr>
                <w:delText>604-445-4225)</w:delText>
              </w:r>
              <w:r w:rsidR="00AF11D2" w:rsidDel="00397D2E">
                <w:rPr>
                  <w:color w:val="000000"/>
                </w:rPr>
                <w:delText xml:space="preserve"> or </w:delText>
              </w:r>
            </w:del>
            <w:r w:rsidR="00AF11D2">
              <w:rPr>
                <w:color w:val="000000"/>
              </w:rPr>
              <w:t>Siobhan Schenk</w:t>
            </w:r>
            <w:ins w:id="95" w:author="sschenk@student.ubc.ca" w:date="2020-10-19T18:42:00Z">
              <w:r w:rsidR="00397D2E">
                <w:rPr>
                  <w:color w:val="000000"/>
                </w:rPr>
                <w:t xml:space="preserve">, </w:t>
              </w:r>
            </w:ins>
            <w:del w:id="96" w:author="sschenk@student.ubc.ca" w:date="2020-10-19T18:42:00Z">
              <w:r w:rsidR="00AF11D2" w:rsidDel="00397D2E">
                <w:rPr>
                  <w:color w:val="000000"/>
                </w:rPr>
                <w:delText xml:space="preserve"> (</w:delText>
              </w:r>
            </w:del>
            <w:r w:rsidR="00AF11D2" w:rsidRPr="000549AE">
              <w:rPr>
                <w:color w:val="000000"/>
                <w:sz w:val="24"/>
                <w:szCs w:val="24"/>
              </w:rPr>
              <w:t>506</w:t>
            </w:r>
            <w:r w:rsidR="00100D00">
              <w:rPr>
                <w:color w:val="000000"/>
              </w:rPr>
              <w:t>-</w:t>
            </w:r>
            <w:r w:rsidR="00AF11D2" w:rsidRPr="000549AE">
              <w:rPr>
                <w:color w:val="000000"/>
                <w:sz w:val="24"/>
                <w:szCs w:val="24"/>
              </w:rPr>
              <w:t>471</w:t>
            </w:r>
            <w:r w:rsidR="00100D00">
              <w:rPr>
                <w:color w:val="000000"/>
              </w:rPr>
              <w:t>-</w:t>
            </w:r>
            <w:r w:rsidR="00AF11D2" w:rsidRPr="000549AE">
              <w:rPr>
                <w:color w:val="000000"/>
                <w:sz w:val="24"/>
                <w:szCs w:val="24"/>
              </w:rPr>
              <w:t>3607</w:t>
            </w:r>
            <w:r w:rsidR="00100D00">
              <w:rPr>
                <w:color w:val="000000"/>
              </w:rPr>
              <w:t>)</w:t>
            </w:r>
            <w:r w:rsidR="000B3D0E">
              <w:rPr>
                <w:color w:val="000000"/>
              </w:rPr>
              <w:t xml:space="preserve">.  If unable to reach trip participants the external contact will then call </w:t>
            </w:r>
            <w:r w:rsidR="000549AE" w:rsidRPr="00313334">
              <w:rPr>
                <w:color w:val="000000"/>
              </w:rPr>
              <w:t>local police (911) if participants cann</w:t>
            </w:r>
            <w:r w:rsidR="000549AE">
              <w:rPr>
                <w:color w:val="000000"/>
              </w:rPr>
              <w:t xml:space="preserve">ot be located, and then </w:t>
            </w:r>
            <w:r w:rsidR="00A240E1">
              <w:rPr>
                <w:color w:val="000000"/>
              </w:rPr>
              <w:t>emergency contacts</w:t>
            </w:r>
            <w:r w:rsidR="000B3D0E">
              <w:rPr>
                <w:color w:val="000000"/>
              </w:rPr>
              <w:t xml:space="preserve"> of </w:t>
            </w:r>
            <w:r w:rsidR="000B3D0E" w:rsidRPr="00FD2065">
              <w:t>participants</w:t>
            </w:r>
            <w:r w:rsidR="00313334" w:rsidRPr="00FD2065">
              <w:t xml:space="preserve"> (</w:t>
            </w:r>
            <w:del w:id="97" w:author="sschenk@student.ubc.ca" w:date="2020-10-19T18:42:00Z">
              <w:r w:rsidR="0091683D" w:rsidDel="00397D2E">
                <w:fldChar w:fldCharType="begin"/>
              </w:r>
              <w:r w:rsidR="0091683D" w:rsidDel="00397D2E">
                <w:delInstrText xml:space="preserve"> HYPERLINK "tel:7783250724" \t "_blank" </w:delInstrText>
              </w:r>
              <w:r w:rsidR="0091683D" w:rsidDel="00397D2E">
                <w:fldChar w:fldCharType="separate"/>
              </w:r>
              <w:r w:rsidR="00313334" w:rsidRPr="00FD2065" w:rsidDel="00397D2E">
                <w:rPr>
                  <w:rStyle w:val="Hyperlink"/>
                  <w:color w:val="auto"/>
                  <w:shd w:val="clear" w:color="auto" w:fill="F8F8F8"/>
                </w:rPr>
                <w:delText>778-325-0724</w:delText>
              </w:r>
              <w:r w:rsidR="0091683D" w:rsidDel="00397D2E">
                <w:rPr>
                  <w:rStyle w:val="Hyperlink"/>
                  <w:color w:val="auto"/>
                  <w:shd w:val="clear" w:color="auto" w:fill="F8F8F8"/>
                </w:rPr>
                <w:fldChar w:fldCharType="end"/>
              </w:r>
              <w:r w:rsidR="00FD2065" w:rsidDel="00397D2E">
                <w:delText xml:space="preserve">) </w:delText>
              </w:r>
              <w:r w:rsidR="00313334" w:rsidRPr="00FD2065" w:rsidDel="00397D2E">
                <w:delText xml:space="preserve">for </w:delText>
              </w:r>
              <w:r w:rsidR="00313334" w:rsidDel="00397D2E">
                <w:delText xml:space="preserve">Jungsoo </w:delText>
              </w:r>
              <w:r w:rsidR="00313334" w:rsidRPr="00313334" w:rsidDel="00397D2E">
                <w:delText xml:space="preserve">and </w:delText>
              </w:r>
              <w:r w:rsidR="00313334" w:rsidRPr="00FD2065" w:rsidDel="00397D2E">
                <w:rPr>
                  <w:color w:val="000000"/>
                  <w:sz w:val="24"/>
                  <w:szCs w:val="24"/>
                </w:rPr>
                <w:delText>604.500.4645</w:delText>
              </w:r>
              <w:r w:rsidR="00AF11D2" w:rsidDel="00397D2E">
                <w:rPr>
                  <w:color w:val="000000"/>
                </w:rPr>
                <w:delText xml:space="preserve"> </w:delText>
              </w:r>
              <w:r w:rsidR="00313334" w:rsidRPr="00E667A4" w:rsidDel="00397D2E">
                <w:rPr>
                  <w:color w:val="000000"/>
                </w:rPr>
                <w:delText xml:space="preserve">For </w:delText>
              </w:r>
              <w:r w:rsidR="00313334" w:rsidRPr="00313334" w:rsidDel="00397D2E">
                <w:rPr>
                  <w:color w:val="000000"/>
                </w:rPr>
                <w:delText>Noam</w:delText>
              </w:r>
              <w:r w:rsidR="000549AE" w:rsidDel="00397D2E">
                <w:rPr>
                  <w:color w:val="000000"/>
                </w:rPr>
                <w:delText xml:space="preserve">). </w:delText>
              </w:r>
            </w:del>
            <w:ins w:id="98" w:author="sschenk@student.ubc.ca" w:date="2020-10-19T18:42:00Z">
              <w:r w:rsidR="00397D2E">
                <w:t>506-4</w:t>
              </w:r>
            </w:ins>
            <w:ins w:id="99" w:author="sschenk@student.ubc.ca" w:date="2020-10-19T18:43:00Z">
              <w:r w:rsidR="00397D2E">
                <w:t>71-7962 for Siobhan and</w:t>
              </w:r>
              <w:commentRangeStart w:id="100"/>
              <w:r w:rsidR="00397D2E">
                <w:t xml:space="preserve"> – </w:t>
              </w:r>
              <w:commentRangeEnd w:id="100"/>
              <w:r w:rsidR="00397D2E">
                <w:rPr>
                  <w:rStyle w:val="CommentReference"/>
                </w:rPr>
                <w:commentReference w:id="100"/>
              </w:r>
              <w:r w:rsidR="00397D2E">
                <w:t xml:space="preserve">for Emily) </w:t>
              </w:r>
            </w:ins>
            <w:r w:rsidR="00A240E1" w:rsidRPr="00313334">
              <w:rPr>
                <w:color w:val="000000"/>
              </w:rPr>
              <w:t xml:space="preserve"> </w:t>
            </w:r>
            <w:r w:rsidR="000B3D0E">
              <w:rPr>
                <w:color w:val="000000"/>
              </w:rPr>
              <w:t xml:space="preserve"> </w:t>
            </w:r>
          </w:p>
          <w:p w14:paraId="705D6DAC" w14:textId="77777777" w:rsidR="003029F0" w:rsidRDefault="003029F0" w:rsidP="008A6077">
            <w:pPr>
              <w:rPr>
                <w:color w:val="000000"/>
              </w:rPr>
            </w:pPr>
          </w:p>
        </w:tc>
      </w:tr>
    </w:tbl>
    <w:p w14:paraId="1B12A58D" w14:textId="3565D92E" w:rsidR="00E455DE" w:rsidRDefault="00E455DE">
      <w:pPr>
        <w:rPr>
          <w:color w:val="000000"/>
        </w:rPr>
      </w:pPr>
    </w:p>
    <w:p w14:paraId="00000061" w14:textId="77777777" w:rsidR="008F0DC9" w:rsidRDefault="0056453F">
      <w:r>
        <w:rPr>
          <w:b/>
          <w:color w:val="000000"/>
        </w:rPr>
        <w:t>Site Contacts</w:t>
      </w:r>
    </w:p>
    <w:p w14:paraId="00000062" w14:textId="5F8E43FC" w:rsidR="008F0DC9" w:rsidRDefault="0056453F">
      <w:pPr>
        <w:rPr>
          <w:i/>
        </w:rPr>
      </w:pPr>
      <w:r>
        <w:rPr>
          <w:i/>
        </w:rPr>
        <w:t xml:space="preserve">Please list contact info for any </w:t>
      </w:r>
      <w:sdt>
        <w:sdtPr>
          <w:tag w:val="goog_rdk_21"/>
          <w:id w:val="1622261213"/>
        </w:sdtPr>
        <w:sdtEndPr/>
        <w:sdtContent/>
      </w:sdt>
      <w:r>
        <w:rPr>
          <w:i/>
        </w:rPr>
        <w:t xml:space="preserve">local site </w:t>
      </w:r>
      <w:r w:rsidR="008B023C">
        <w:rPr>
          <w:i/>
        </w:rPr>
        <w:t>contacts</w:t>
      </w:r>
      <w:r>
        <w:rPr>
          <w:i/>
        </w:rPr>
        <w:t xml:space="preserve"> (e.g., field station managers, property owners, park staff) or local entities (e.g., park headquarters), if applicable.</w:t>
      </w:r>
    </w:p>
    <w:p w14:paraId="00000063" w14:textId="77777777" w:rsidR="008F0DC9" w:rsidRDefault="008F0DC9">
      <w:pPr>
        <w:rPr>
          <w:color w:val="000000"/>
        </w:rPr>
      </w:pPr>
    </w:p>
    <w:tbl>
      <w:tblPr>
        <w:tblStyle w:val="a3"/>
        <w:tblW w:w="9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5"/>
        <w:gridCol w:w="2694"/>
        <w:gridCol w:w="2268"/>
        <w:gridCol w:w="1559"/>
      </w:tblGrid>
      <w:tr w:rsidR="00592DAA" w14:paraId="250163F6" w14:textId="77777777" w:rsidTr="00592DAA">
        <w:trPr>
          <w:tblHeader/>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86D8B" w14:textId="1DAA2C2C" w:rsidR="00592DAA" w:rsidRDefault="00592DAA" w:rsidP="008A6077">
            <w:r>
              <w:rPr>
                <w:color w:val="000000"/>
              </w:rPr>
              <w:t>Name/Entity</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A3DA4" w14:textId="1DBEFB54" w:rsidR="00592DAA" w:rsidRDefault="00592DAA" w:rsidP="008A6077">
            <w:r>
              <w:rPr>
                <w:color w:val="000000"/>
              </w:rPr>
              <w:t>Title/Role</w:t>
            </w:r>
          </w:p>
        </w:tc>
        <w:tc>
          <w:tcPr>
            <w:tcW w:w="2268" w:type="dxa"/>
            <w:tcBorders>
              <w:top w:val="single" w:sz="8" w:space="0" w:color="000000"/>
              <w:left w:val="single" w:sz="8" w:space="0" w:color="000000"/>
              <w:bottom w:val="single" w:sz="8" w:space="0" w:color="000000"/>
              <w:right w:val="single" w:sz="8" w:space="0" w:color="000000"/>
            </w:tcBorders>
          </w:tcPr>
          <w:p w14:paraId="56C547DB" w14:textId="77777777" w:rsidR="00592DAA" w:rsidRDefault="00592DAA" w:rsidP="008A6077">
            <w:pPr>
              <w:rPr>
                <w:color w:val="000000"/>
              </w:rPr>
            </w:pPr>
            <w:r>
              <w:rPr>
                <w:color w:val="000000"/>
              </w:rPr>
              <w:t>Email</w:t>
            </w:r>
          </w:p>
          <w:p w14:paraId="128C7C8A" w14:textId="509A9EA7" w:rsidR="00592DAA" w:rsidRDefault="00592DAA" w:rsidP="008A6077">
            <w:pPr>
              <w:rPr>
                <w:color w:val="000000"/>
              </w:rPr>
            </w:pPr>
          </w:p>
        </w:tc>
        <w:tc>
          <w:tcPr>
            <w:tcW w:w="1559" w:type="dxa"/>
            <w:tcBorders>
              <w:top w:val="single" w:sz="8" w:space="0" w:color="000000"/>
              <w:left w:val="single" w:sz="8" w:space="0" w:color="000000"/>
              <w:bottom w:val="single" w:sz="8" w:space="0" w:color="000000"/>
              <w:right w:val="single" w:sz="8" w:space="0" w:color="000000"/>
            </w:tcBorders>
          </w:tcPr>
          <w:p w14:paraId="3EA397C0" w14:textId="7221B793" w:rsidR="00592DAA" w:rsidRDefault="00592DAA" w:rsidP="008A6077">
            <w:pPr>
              <w:rPr>
                <w:color w:val="000000"/>
              </w:rPr>
            </w:pPr>
            <w:r>
              <w:rPr>
                <w:color w:val="000000"/>
              </w:rPr>
              <w:t>Phone</w:t>
            </w:r>
          </w:p>
        </w:tc>
      </w:tr>
      <w:tr w:rsidR="00592DAA" w14:paraId="342C3FE8" w14:textId="77777777" w:rsidTr="00592DAA">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43E22" w14:textId="77777777" w:rsidR="00D86F92" w:rsidRPr="00D86F92" w:rsidRDefault="00592DAA" w:rsidP="00D86F92">
            <w:pPr>
              <w:rPr>
                <w:ins w:id="101" w:author="sschenk@student.ubc.ca" w:date="2020-10-19T18:44:00Z"/>
                <w:color w:val="000000"/>
              </w:rPr>
            </w:pPr>
            <w:r>
              <w:rPr>
                <w:color w:val="000000"/>
              </w:rPr>
              <w:t xml:space="preserve"> </w:t>
            </w:r>
            <w:ins w:id="102" w:author="sschenk@student.ubc.ca" w:date="2020-10-19T18:44:00Z">
              <w:r w:rsidR="00D86F92" w:rsidRPr="00D86F92">
                <w:rPr>
                  <w:b/>
                  <w:bCs/>
                  <w:color w:val="000000"/>
                </w:rPr>
                <w:t>K2 Park Services Ltd.</w:t>
              </w:r>
            </w:ins>
          </w:p>
          <w:p w14:paraId="4164AB95" w14:textId="0FE07A71" w:rsidR="00592DAA" w:rsidRDefault="000B3D0E" w:rsidP="008A6077">
            <w:del w:id="103" w:author="sschenk@student.ubc.ca" w:date="2020-10-19T18:44:00Z">
              <w:r w:rsidDel="00D86F92">
                <w:rPr>
                  <w:color w:val="000000"/>
                </w:rPr>
                <w:delText>Stanley Park Rangers</w:delText>
              </w:r>
            </w:del>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75D74" w14:textId="55E0E43E" w:rsidR="00592DAA" w:rsidRDefault="000B3D0E" w:rsidP="008A6077">
            <w:del w:id="104" w:author="sschenk@student.ubc.ca" w:date="2020-10-19T18:45:00Z">
              <w:r w:rsidDel="009A2382">
                <w:delText>Park Rangers</w:delText>
              </w:r>
            </w:del>
            <w:ins w:id="105" w:author="sschenk@student.ubc.ca" w:date="2020-10-19T18:45:00Z">
              <w:r w:rsidR="009A2382">
                <w:t xml:space="preserve">Contacts who operate </w:t>
              </w:r>
              <w:proofErr w:type="spellStart"/>
              <w:r w:rsidR="009A2382">
                <w:t>Monatgue</w:t>
              </w:r>
              <w:proofErr w:type="spellEnd"/>
              <w:r w:rsidR="009A2382">
                <w:t xml:space="preserve"> Harbour parc</w:t>
              </w:r>
            </w:ins>
          </w:p>
        </w:tc>
        <w:tc>
          <w:tcPr>
            <w:tcW w:w="2268" w:type="dxa"/>
            <w:tcBorders>
              <w:top w:val="single" w:sz="8" w:space="0" w:color="000000"/>
              <w:left w:val="single" w:sz="8" w:space="0" w:color="000000"/>
              <w:bottom w:val="single" w:sz="8" w:space="0" w:color="000000"/>
              <w:right w:val="single" w:sz="8" w:space="0" w:color="000000"/>
            </w:tcBorders>
          </w:tcPr>
          <w:p w14:paraId="332B2CC2" w14:textId="77777777" w:rsidR="009A2382" w:rsidRPr="009A2382" w:rsidRDefault="009A2382" w:rsidP="009A2382">
            <w:pPr>
              <w:rPr>
                <w:ins w:id="106" w:author="sschenk@student.ubc.ca" w:date="2020-10-19T18:44:00Z"/>
                <w:color w:val="000000"/>
              </w:rPr>
            </w:pPr>
            <w:ins w:id="107" w:author="sschenk@student.ubc.ca" w:date="2020-10-19T18:44:00Z">
              <w:r w:rsidRPr="009A2382">
                <w:rPr>
                  <w:color w:val="000000"/>
                </w:rPr>
                <w:fldChar w:fldCharType="begin"/>
              </w:r>
              <w:r w:rsidRPr="009A2382">
                <w:rPr>
                  <w:color w:val="000000"/>
                </w:rPr>
                <w:instrText xml:space="preserve"> HYPERLINK "mailto:k2parks@shaw.ca" </w:instrText>
              </w:r>
              <w:r w:rsidRPr="009A2382">
                <w:rPr>
                  <w:color w:val="000000"/>
                </w:rPr>
                <w:fldChar w:fldCharType="separate"/>
              </w:r>
              <w:r w:rsidRPr="009A2382">
                <w:rPr>
                  <w:rStyle w:val="Hyperlink"/>
                </w:rPr>
                <w:t>k2parks@shaw.ca</w:t>
              </w:r>
              <w:r w:rsidRPr="009A2382">
                <w:rPr>
                  <w:color w:val="000000"/>
                </w:rPr>
                <w:fldChar w:fldCharType="end"/>
              </w:r>
            </w:ins>
          </w:p>
          <w:p w14:paraId="36F6C62C" w14:textId="5D261DD3" w:rsidR="00592DAA" w:rsidRDefault="00592DAA" w:rsidP="008A6077">
            <w:pPr>
              <w:rPr>
                <w:color w:val="000000"/>
              </w:rPr>
            </w:pPr>
          </w:p>
        </w:tc>
        <w:tc>
          <w:tcPr>
            <w:tcW w:w="1559" w:type="dxa"/>
            <w:tcBorders>
              <w:top w:val="single" w:sz="8" w:space="0" w:color="000000"/>
              <w:left w:val="single" w:sz="8" w:space="0" w:color="000000"/>
              <w:bottom w:val="single" w:sz="8" w:space="0" w:color="000000"/>
              <w:right w:val="single" w:sz="8" w:space="0" w:color="000000"/>
            </w:tcBorders>
          </w:tcPr>
          <w:p w14:paraId="1639BB11" w14:textId="77777777" w:rsidR="009A2382" w:rsidRPr="009A2382" w:rsidRDefault="009A2382" w:rsidP="009A2382">
            <w:pPr>
              <w:rPr>
                <w:ins w:id="108" w:author="sschenk@student.ubc.ca" w:date="2020-10-19T18:44:00Z"/>
              </w:rPr>
            </w:pPr>
            <w:ins w:id="109" w:author="sschenk@student.ubc.ca" w:date="2020-10-19T18:44:00Z">
              <w:r w:rsidRPr="009A2382">
                <w:t>1 877 559-2115</w:t>
              </w:r>
            </w:ins>
          </w:p>
          <w:p w14:paraId="4E8DE237" w14:textId="018CEBAB" w:rsidR="00592DAA" w:rsidRPr="00FD2065" w:rsidRDefault="00D94DB1" w:rsidP="008A6077">
            <w:del w:id="110" w:author="sschenk@student.ubc.ca" w:date="2020-10-19T18:44:00Z">
              <w:r w:rsidDel="009A2382">
                <w:delText>604-873-7000</w:delText>
              </w:r>
            </w:del>
          </w:p>
        </w:tc>
      </w:tr>
      <w:tr w:rsidR="00592DAA" w:rsidDel="00397D2E" w14:paraId="6F730F40" w14:textId="6A750106" w:rsidTr="00592DAA">
        <w:trPr>
          <w:del w:id="111" w:author="sschenk@student.ubc.ca" w:date="2020-10-19T18:43:00Z"/>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C7EA6" w14:textId="656ADB24" w:rsidR="00592DAA" w:rsidDel="00397D2E" w:rsidRDefault="00592DAA" w:rsidP="008A6077">
            <w:pPr>
              <w:rPr>
                <w:del w:id="112" w:author="sschenk@student.ubc.ca" w:date="2020-10-19T18:43:00Z"/>
              </w:rPr>
            </w:pPr>
            <w:del w:id="113" w:author="sschenk@student.ubc.ca" w:date="2020-10-19T18:43:00Z">
              <w:r w:rsidDel="00397D2E">
                <w:rPr>
                  <w:color w:val="000000"/>
                </w:rPr>
                <w:delText xml:space="preserve"> </w:delText>
              </w:r>
              <w:r w:rsidR="00274AC3" w:rsidDel="00397D2E">
                <w:rPr>
                  <w:color w:val="000000"/>
                </w:rPr>
                <w:delText>Dana McDonald</w:delText>
              </w:r>
            </w:del>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37834" w14:textId="109676AA" w:rsidR="00592DAA" w:rsidDel="00397D2E" w:rsidRDefault="00274AC3" w:rsidP="008A6077">
            <w:pPr>
              <w:rPr>
                <w:del w:id="114" w:author="sschenk@student.ubc.ca" w:date="2020-10-19T18:43:00Z"/>
              </w:rPr>
            </w:pPr>
            <w:del w:id="115" w:author="sschenk@student.ubc.ca" w:date="2020-10-19T18:43:00Z">
              <w:r w:rsidDel="00397D2E">
                <w:delText>Vancouver Parks Board</w:delText>
              </w:r>
            </w:del>
          </w:p>
        </w:tc>
        <w:tc>
          <w:tcPr>
            <w:tcW w:w="2268" w:type="dxa"/>
            <w:tcBorders>
              <w:top w:val="single" w:sz="8" w:space="0" w:color="000000"/>
              <w:left w:val="single" w:sz="8" w:space="0" w:color="000000"/>
              <w:bottom w:val="single" w:sz="8" w:space="0" w:color="000000"/>
              <w:right w:val="single" w:sz="8" w:space="0" w:color="000000"/>
            </w:tcBorders>
          </w:tcPr>
          <w:p w14:paraId="642BC7C1" w14:textId="77531FC3" w:rsidR="00592DAA" w:rsidDel="00397D2E" w:rsidRDefault="00274AC3" w:rsidP="008A6077">
            <w:pPr>
              <w:rPr>
                <w:del w:id="116" w:author="sschenk@student.ubc.ca" w:date="2020-10-19T18:43:00Z"/>
                <w:color w:val="000000"/>
              </w:rPr>
            </w:pPr>
            <w:del w:id="117" w:author="sschenk@student.ubc.ca" w:date="2020-10-19T18:43:00Z">
              <w:r w:rsidRPr="00274AC3" w:rsidDel="00397D2E">
                <w:rPr>
                  <w:color w:val="000000"/>
                </w:rPr>
                <w:delText>Dana.McDonald@vancouver.ca</w:delText>
              </w:r>
            </w:del>
          </w:p>
        </w:tc>
        <w:tc>
          <w:tcPr>
            <w:tcW w:w="1559" w:type="dxa"/>
            <w:tcBorders>
              <w:top w:val="single" w:sz="8" w:space="0" w:color="000000"/>
              <w:left w:val="single" w:sz="8" w:space="0" w:color="000000"/>
              <w:bottom w:val="single" w:sz="8" w:space="0" w:color="000000"/>
              <w:right w:val="single" w:sz="8" w:space="0" w:color="000000"/>
            </w:tcBorders>
          </w:tcPr>
          <w:p w14:paraId="49F5A2CB" w14:textId="4AF66B08" w:rsidR="00592DAA" w:rsidDel="00397D2E" w:rsidRDefault="00592DAA" w:rsidP="008A6077">
            <w:pPr>
              <w:rPr>
                <w:del w:id="118" w:author="sschenk@student.ubc.ca" w:date="2020-10-19T18:43:00Z"/>
                <w:color w:val="000000"/>
              </w:rPr>
            </w:pPr>
          </w:p>
        </w:tc>
      </w:tr>
      <w:tr w:rsidR="00592DAA" w:rsidDel="00397D2E" w14:paraId="71606DF4" w14:textId="54FEB242" w:rsidTr="00592DAA">
        <w:trPr>
          <w:del w:id="119" w:author="sschenk@student.ubc.ca" w:date="2020-10-19T18:43:00Z"/>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CEB5C" w14:textId="25B52B55" w:rsidR="00592DAA" w:rsidDel="00397D2E" w:rsidRDefault="00592DAA" w:rsidP="008A6077">
            <w:pPr>
              <w:rPr>
                <w:del w:id="120" w:author="sschenk@student.ubc.ca" w:date="2020-10-19T18:43:00Z"/>
                <w:color w:val="000000"/>
              </w:rPr>
            </w:pP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DEB7B" w14:textId="324C21CA" w:rsidR="00592DAA" w:rsidDel="00397D2E" w:rsidRDefault="00592DAA" w:rsidP="008A6077">
            <w:pPr>
              <w:rPr>
                <w:del w:id="121" w:author="sschenk@student.ubc.ca" w:date="2020-10-19T18:43:00Z"/>
              </w:rPr>
            </w:pPr>
          </w:p>
        </w:tc>
        <w:tc>
          <w:tcPr>
            <w:tcW w:w="2268" w:type="dxa"/>
            <w:tcBorders>
              <w:top w:val="single" w:sz="8" w:space="0" w:color="000000"/>
              <w:left w:val="single" w:sz="8" w:space="0" w:color="000000"/>
              <w:bottom w:val="single" w:sz="8" w:space="0" w:color="000000"/>
              <w:right w:val="single" w:sz="8" w:space="0" w:color="000000"/>
            </w:tcBorders>
          </w:tcPr>
          <w:p w14:paraId="236C72B0" w14:textId="2DB907EB" w:rsidR="00592DAA" w:rsidDel="00397D2E" w:rsidRDefault="00592DAA" w:rsidP="008A6077">
            <w:pPr>
              <w:rPr>
                <w:del w:id="122" w:author="sschenk@student.ubc.ca" w:date="2020-10-19T18:43:00Z"/>
                <w:color w:val="000000"/>
              </w:rPr>
            </w:pPr>
          </w:p>
        </w:tc>
        <w:tc>
          <w:tcPr>
            <w:tcW w:w="1559" w:type="dxa"/>
            <w:tcBorders>
              <w:top w:val="single" w:sz="8" w:space="0" w:color="000000"/>
              <w:left w:val="single" w:sz="8" w:space="0" w:color="000000"/>
              <w:bottom w:val="single" w:sz="8" w:space="0" w:color="000000"/>
              <w:right w:val="single" w:sz="8" w:space="0" w:color="000000"/>
            </w:tcBorders>
          </w:tcPr>
          <w:p w14:paraId="158A3002" w14:textId="2E718B6D" w:rsidR="00592DAA" w:rsidDel="00397D2E" w:rsidRDefault="00592DAA" w:rsidP="008A6077">
            <w:pPr>
              <w:rPr>
                <w:del w:id="123" w:author="sschenk@student.ubc.ca" w:date="2020-10-19T18:43:00Z"/>
                <w:color w:val="000000"/>
              </w:rPr>
            </w:pPr>
          </w:p>
        </w:tc>
      </w:tr>
    </w:tbl>
    <w:p w14:paraId="61CBC9C7" w14:textId="6208D0C0" w:rsidR="001D77DA" w:rsidRDefault="001D77DA">
      <w:pPr>
        <w:rPr>
          <w:color w:val="000000"/>
        </w:rPr>
      </w:pPr>
    </w:p>
    <w:p w14:paraId="00000068" w14:textId="4947ACC8" w:rsidR="008F0DC9" w:rsidRDefault="0056453F">
      <w:pPr>
        <w:rPr>
          <w:b/>
        </w:rPr>
      </w:pPr>
      <w:r>
        <w:rPr>
          <w:b/>
        </w:rPr>
        <w:t>Departmental Contacts</w:t>
      </w:r>
    </w:p>
    <w:p w14:paraId="00000069" w14:textId="77777777" w:rsidR="008F0DC9" w:rsidRDefault="0056453F">
      <w:pPr>
        <w:rPr>
          <w:i/>
          <w:color w:val="000000"/>
        </w:rPr>
      </w:pPr>
      <w:r>
        <w:rPr>
          <w:i/>
          <w:color w:val="000000"/>
        </w:rPr>
        <w:t>Main departmental contacts are listed here. Please add other UBC staff contacts, if applicable.</w:t>
      </w:r>
    </w:p>
    <w:p w14:paraId="0000006A" w14:textId="77777777" w:rsidR="008F0DC9" w:rsidRDefault="008F0DC9">
      <w:pPr>
        <w:rPr>
          <w:color w:val="000000"/>
        </w:rPr>
      </w:pPr>
    </w:p>
    <w:p w14:paraId="0000006B" w14:textId="73C312DA" w:rsidR="008F0DC9" w:rsidRDefault="0056453F">
      <w:pPr>
        <w:rPr>
          <w:color w:val="000000"/>
        </w:rPr>
      </w:pPr>
      <w:r>
        <w:rPr>
          <w:color w:val="000000"/>
        </w:rPr>
        <w:t>Department</w:t>
      </w:r>
      <w:r w:rsidR="001D77DA">
        <w:rPr>
          <w:color w:val="000000"/>
        </w:rPr>
        <w:t xml:space="preserve"> Head</w:t>
      </w:r>
      <w:r>
        <w:rPr>
          <w:color w:val="000000"/>
        </w:rPr>
        <w:t>: Sean Graham</w:t>
      </w:r>
      <w:sdt>
        <w:sdtPr>
          <w:tag w:val="goog_rdk_23"/>
          <w:id w:val="-882556426"/>
        </w:sdtPr>
        <w:sdtEndPr/>
        <w:sdtContent/>
      </w:sdt>
      <w:r>
        <w:rPr>
          <w:color w:val="000000"/>
        </w:rPr>
        <w:t>, 604-822-3554</w:t>
      </w:r>
      <w:r w:rsidR="001D77DA">
        <w:rPr>
          <w:color w:val="000000"/>
        </w:rPr>
        <w:t xml:space="preserve"> /personal # emergencies only: 604</w:t>
      </w:r>
      <w:r w:rsidR="00E96486">
        <w:rPr>
          <w:color w:val="000000"/>
        </w:rPr>
        <w:t>-</w:t>
      </w:r>
      <w:r w:rsidR="001D77DA">
        <w:rPr>
          <w:color w:val="000000"/>
        </w:rPr>
        <w:t>714-1757</w:t>
      </w:r>
    </w:p>
    <w:p w14:paraId="551E7A77" w14:textId="7AF13FC5" w:rsidR="001D77DA" w:rsidRDefault="0056453F" w:rsidP="001D77DA">
      <w:pPr>
        <w:rPr>
          <w:color w:val="000000"/>
        </w:rPr>
      </w:pPr>
      <w:r>
        <w:rPr>
          <w:color w:val="000000"/>
        </w:rPr>
        <w:t>Admin Director: Alison Munro, 604-822-4882</w:t>
      </w:r>
      <w:r w:rsidR="001D77DA">
        <w:rPr>
          <w:color w:val="000000"/>
        </w:rPr>
        <w:t>/personal # emergencies only: 604</w:t>
      </w:r>
      <w:r w:rsidR="00E96486">
        <w:rPr>
          <w:color w:val="000000"/>
        </w:rPr>
        <w:t>-</w:t>
      </w:r>
      <w:r w:rsidR="001D77DA">
        <w:rPr>
          <w:color w:val="000000"/>
        </w:rPr>
        <w:t>817-9472</w:t>
      </w:r>
    </w:p>
    <w:p w14:paraId="0000006D" w14:textId="7AD3F6A3" w:rsidR="008F0DC9" w:rsidRDefault="0056453F">
      <w:pPr>
        <w:rPr>
          <w:color w:val="000000"/>
        </w:rPr>
      </w:pPr>
      <w:r>
        <w:rPr>
          <w:color w:val="000000"/>
        </w:rPr>
        <w:t>Assistant to the Head/Admin Support: Isabel Ferens, 604-822-8524</w:t>
      </w:r>
    </w:p>
    <w:p w14:paraId="69AA5150" w14:textId="19304CFB" w:rsidR="001D77DA" w:rsidRDefault="001D77DA">
      <w:pPr>
        <w:rPr>
          <w:color w:val="000000"/>
        </w:rPr>
      </w:pPr>
    </w:p>
    <w:tbl>
      <w:tblPr>
        <w:tblStyle w:val="TableGrid"/>
        <w:tblW w:w="0" w:type="auto"/>
        <w:tblLook w:val="04A0" w:firstRow="1" w:lastRow="0" w:firstColumn="1" w:lastColumn="0" w:noHBand="0" w:noVBand="1"/>
      </w:tblPr>
      <w:tblGrid>
        <w:gridCol w:w="9350"/>
      </w:tblGrid>
      <w:tr w:rsidR="00316E09" w14:paraId="10879A23" w14:textId="77777777" w:rsidTr="008A6077">
        <w:tc>
          <w:tcPr>
            <w:tcW w:w="9350" w:type="dxa"/>
          </w:tcPr>
          <w:p w14:paraId="65E2769B" w14:textId="77777777" w:rsidR="00316E09" w:rsidRDefault="00316E09" w:rsidP="008A6077">
            <w:pPr>
              <w:rPr>
                <w:color w:val="000000"/>
              </w:rPr>
            </w:pPr>
          </w:p>
          <w:p w14:paraId="3BED0FE5" w14:textId="77777777" w:rsidR="00316E09" w:rsidRDefault="00316E09" w:rsidP="008A6077">
            <w:pPr>
              <w:rPr>
                <w:color w:val="000000"/>
              </w:rPr>
            </w:pPr>
          </w:p>
        </w:tc>
      </w:tr>
    </w:tbl>
    <w:p w14:paraId="6A7E3C07" w14:textId="07D1D53A" w:rsidR="00316E09" w:rsidRDefault="00316E09">
      <w:pPr>
        <w:rPr>
          <w:color w:val="000000"/>
        </w:rPr>
      </w:pPr>
    </w:p>
    <w:p w14:paraId="17EDCF24" w14:textId="77777777" w:rsidR="00316E09" w:rsidRDefault="00316E09">
      <w:pPr>
        <w:rPr>
          <w:color w:val="000000"/>
        </w:rPr>
      </w:pPr>
    </w:p>
    <w:p w14:paraId="0000006F" w14:textId="77777777" w:rsidR="008F0DC9" w:rsidRDefault="0056453F">
      <w:r>
        <w:rPr>
          <w:b/>
          <w:color w:val="000000"/>
        </w:rPr>
        <w:t>Emergency Contacts</w:t>
      </w:r>
    </w:p>
    <w:p w14:paraId="00000070" w14:textId="77777777" w:rsidR="008F0DC9" w:rsidRDefault="0056453F">
      <w:pPr>
        <w:rPr>
          <w:i/>
        </w:rPr>
      </w:pPr>
      <w:r>
        <w:rPr>
          <w:i/>
        </w:rPr>
        <w:t xml:space="preserve">Some typical emergency contacts are listed. Please provide additional contact information for local first responders and emergency services. </w:t>
      </w:r>
    </w:p>
    <w:p w14:paraId="00000071" w14:textId="77777777" w:rsidR="008F0DC9" w:rsidRDefault="008F0DC9">
      <w:pPr>
        <w:rPr>
          <w:color w:val="000000"/>
        </w:rPr>
      </w:pPr>
    </w:p>
    <w:p w14:paraId="00000072" w14:textId="77777777" w:rsidR="008F0DC9" w:rsidRDefault="0056453F">
      <w:pPr>
        <w:rPr>
          <w:color w:val="000000"/>
        </w:rPr>
      </w:pPr>
      <w:r>
        <w:rPr>
          <w:color w:val="000000"/>
        </w:rPr>
        <w:t>General emergency hotline*: 911</w:t>
      </w:r>
    </w:p>
    <w:p w14:paraId="547A197E" w14:textId="06BB72FE" w:rsidR="00A51B4F" w:rsidRDefault="0056453F">
      <w:pPr>
        <w:rPr>
          <w:color w:val="000000"/>
        </w:rPr>
      </w:pPr>
      <w:r>
        <w:rPr>
          <w:color w:val="000000"/>
        </w:rPr>
        <w:t>(*note that this is not 911 in many countries; please edit accordingly)</w:t>
      </w:r>
    </w:p>
    <w:tbl>
      <w:tblPr>
        <w:tblStyle w:val="TableGrid"/>
        <w:tblW w:w="0" w:type="auto"/>
        <w:tblLook w:val="04A0" w:firstRow="1" w:lastRow="0" w:firstColumn="1" w:lastColumn="0" w:noHBand="0" w:noVBand="1"/>
      </w:tblPr>
      <w:tblGrid>
        <w:gridCol w:w="9350"/>
      </w:tblGrid>
      <w:tr w:rsidR="00316E09" w14:paraId="11614737" w14:textId="77777777" w:rsidTr="008A6077">
        <w:tc>
          <w:tcPr>
            <w:tcW w:w="9350" w:type="dxa"/>
          </w:tcPr>
          <w:p w14:paraId="3D30F14E" w14:textId="77777777" w:rsidR="00316E09" w:rsidRDefault="00316E09" w:rsidP="008A6077">
            <w:pPr>
              <w:rPr>
                <w:color w:val="000000"/>
              </w:rPr>
            </w:pPr>
          </w:p>
          <w:p w14:paraId="19A606D8" w14:textId="77777777" w:rsidR="00316E09" w:rsidRDefault="00316E09" w:rsidP="008A6077">
            <w:pPr>
              <w:rPr>
                <w:color w:val="000000"/>
              </w:rPr>
            </w:pPr>
          </w:p>
        </w:tc>
      </w:tr>
    </w:tbl>
    <w:p w14:paraId="18B3138B" w14:textId="5FA85380" w:rsidR="00F02F9C" w:rsidRDefault="00F02F9C">
      <w:pPr>
        <w:rPr>
          <w:color w:val="000000"/>
        </w:rPr>
      </w:pPr>
    </w:p>
    <w:p w14:paraId="00000074" w14:textId="6E73330B" w:rsidR="008F0DC9" w:rsidRDefault="0056453F">
      <w:pPr>
        <w:rPr>
          <w:color w:val="FF0000"/>
        </w:rPr>
      </w:pPr>
      <w:r>
        <w:rPr>
          <w:color w:val="000000"/>
        </w:rPr>
        <w:t xml:space="preserve">Canadian Coast Guard, 24-hr emergency line </w:t>
      </w:r>
      <w:r w:rsidRPr="002F0B72">
        <w:rPr>
          <w:color w:val="000000" w:themeColor="text1"/>
        </w:rPr>
        <w:t>in BC: 800-567-5111 or #727 or VHF radio Ch. 16 or *16 on cell phone</w:t>
      </w:r>
    </w:p>
    <w:p w14:paraId="56AD1D24" w14:textId="41BD3B15" w:rsidR="00F02F9C" w:rsidRDefault="0056453F">
      <w:pPr>
        <w:rPr>
          <w:color w:val="000000"/>
        </w:rPr>
      </w:pPr>
      <w:r>
        <w:rPr>
          <w:color w:val="000000"/>
        </w:rPr>
        <w:t xml:space="preserve">(for other locations in Canada, see </w:t>
      </w:r>
      <w:hyperlink r:id="rId14">
        <w:r>
          <w:rPr>
            <w:color w:val="0563C1"/>
            <w:u w:val="single"/>
          </w:rPr>
          <w:t>https://www.ccg-gcc.gc.ca/contact/emergency-urgence/search-rescue-recherche-sauvetage-eng.html</w:t>
        </w:r>
      </w:hyperlink>
      <w:r>
        <w:rPr>
          <w:color w:val="000000"/>
        </w:rPr>
        <w:t>)</w:t>
      </w:r>
    </w:p>
    <w:tbl>
      <w:tblPr>
        <w:tblStyle w:val="TableGrid"/>
        <w:tblW w:w="0" w:type="auto"/>
        <w:tblLook w:val="04A0" w:firstRow="1" w:lastRow="0" w:firstColumn="1" w:lastColumn="0" w:noHBand="0" w:noVBand="1"/>
      </w:tblPr>
      <w:tblGrid>
        <w:gridCol w:w="9350"/>
      </w:tblGrid>
      <w:tr w:rsidR="00316E09" w14:paraId="7368EEFE" w14:textId="77777777" w:rsidTr="008A6077">
        <w:tc>
          <w:tcPr>
            <w:tcW w:w="9350" w:type="dxa"/>
          </w:tcPr>
          <w:p w14:paraId="5BF5CC0A" w14:textId="77777777" w:rsidR="00316E09" w:rsidRDefault="00316E09" w:rsidP="008A6077">
            <w:pPr>
              <w:rPr>
                <w:color w:val="000000"/>
              </w:rPr>
            </w:pPr>
          </w:p>
          <w:p w14:paraId="7FA18B46" w14:textId="77777777" w:rsidR="00316E09" w:rsidRDefault="00316E09" w:rsidP="008A6077">
            <w:pPr>
              <w:rPr>
                <w:color w:val="000000"/>
              </w:rPr>
            </w:pPr>
          </w:p>
        </w:tc>
      </w:tr>
    </w:tbl>
    <w:p w14:paraId="00000076" w14:textId="2E53CB3B" w:rsidR="008F0DC9" w:rsidRDefault="008F0DC9">
      <w:pPr>
        <w:rPr>
          <w:color w:val="000000"/>
        </w:rPr>
      </w:pPr>
    </w:p>
    <w:p w14:paraId="00000077" w14:textId="77777777" w:rsidR="008F0DC9" w:rsidRDefault="0056453F">
      <w:pPr>
        <w:rPr>
          <w:color w:val="000000"/>
        </w:rPr>
      </w:pPr>
      <w:r>
        <w:rPr>
          <w:color w:val="000000"/>
        </w:rPr>
        <w:t xml:space="preserve">Search and rescue, Canadian Pacific region: 250-413-8933 </w:t>
      </w:r>
    </w:p>
    <w:p w14:paraId="39249FF2" w14:textId="286ED1CF" w:rsidR="00F02F9C" w:rsidRDefault="0056453F">
      <w:pPr>
        <w:rPr>
          <w:color w:val="000000"/>
        </w:rPr>
      </w:pPr>
      <w:r>
        <w:rPr>
          <w:color w:val="000000"/>
        </w:rPr>
        <w:t xml:space="preserve">(for other locations, see </w:t>
      </w:r>
      <w:hyperlink r:id="rId15">
        <w:r>
          <w:rPr>
            <w:color w:val="0563C1"/>
            <w:u w:val="single"/>
          </w:rPr>
          <w:t>https://sarcontacts.info/</w:t>
        </w:r>
      </w:hyperlink>
      <w:r>
        <w:rPr>
          <w:color w:val="000000"/>
        </w:rPr>
        <w:t xml:space="preserve">): </w:t>
      </w:r>
    </w:p>
    <w:tbl>
      <w:tblPr>
        <w:tblStyle w:val="TableGrid"/>
        <w:tblW w:w="0" w:type="auto"/>
        <w:tblLook w:val="04A0" w:firstRow="1" w:lastRow="0" w:firstColumn="1" w:lastColumn="0" w:noHBand="0" w:noVBand="1"/>
      </w:tblPr>
      <w:tblGrid>
        <w:gridCol w:w="9350"/>
      </w:tblGrid>
      <w:tr w:rsidR="00316E09" w14:paraId="0426FFA0" w14:textId="77777777" w:rsidTr="008A6077">
        <w:tc>
          <w:tcPr>
            <w:tcW w:w="9350" w:type="dxa"/>
          </w:tcPr>
          <w:p w14:paraId="1BA57C23" w14:textId="77777777" w:rsidR="00316E09" w:rsidRDefault="00316E09" w:rsidP="008A6077">
            <w:pPr>
              <w:rPr>
                <w:color w:val="000000"/>
              </w:rPr>
            </w:pPr>
          </w:p>
          <w:p w14:paraId="369819EA" w14:textId="77777777" w:rsidR="00316E09" w:rsidRDefault="00316E09" w:rsidP="008A6077">
            <w:pPr>
              <w:rPr>
                <w:color w:val="000000"/>
              </w:rPr>
            </w:pPr>
          </w:p>
        </w:tc>
      </w:tr>
    </w:tbl>
    <w:p w14:paraId="00000079" w14:textId="001E87FE" w:rsidR="008F0DC9" w:rsidRDefault="008F0DC9">
      <w:pPr>
        <w:rPr>
          <w:color w:val="000000"/>
        </w:rPr>
      </w:pPr>
    </w:p>
    <w:p w14:paraId="0000007A" w14:textId="394368FC" w:rsidR="008F0DC9" w:rsidRDefault="0056453F">
      <w:pPr>
        <w:rPr>
          <w:color w:val="000000"/>
        </w:rPr>
      </w:pPr>
      <w:r>
        <w:rPr>
          <w:color w:val="000000"/>
        </w:rPr>
        <w:t>Nearest hospital:</w:t>
      </w:r>
    </w:p>
    <w:tbl>
      <w:tblPr>
        <w:tblStyle w:val="TableGrid"/>
        <w:tblW w:w="0" w:type="auto"/>
        <w:tblLook w:val="04A0" w:firstRow="1" w:lastRow="0" w:firstColumn="1" w:lastColumn="0" w:noHBand="0" w:noVBand="1"/>
      </w:tblPr>
      <w:tblGrid>
        <w:gridCol w:w="9350"/>
      </w:tblGrid>
      <w:tr w:rsidR="00316E09" w14:paraId="64C7D23A" w14:textId="77777777" w:rsidTr="008A6077">
        <w:tc>
          <w:tcPr>
            <w:tcW w:w="9350" w:type="dxa"/>
          </w:tcPr>
          <w:p w14:paraId="45CF1D6F" w14:textId="31D722C8" w:rsidR="0000727F" w:rsidRDefault="0000727F" w:rsidP="0000727F">
            <w:r>
              <w:rPr>
                <w:color w:val="000000"/>
              </w:rPr>
              <w:t xml:space="preserve">St. Paul’s Hospital, </w:t>
            </w:r>
            <w:r>
              <w:rPr>
                <w:rStyle w:val="lrzxr"/>
              </w:rPr>
              <w:t>1081 Burrard St, Vancouver, BC V6Z 1Y6</w:t>
            </w:r>
          </w:p>
          <w:p w14:paraId="672959E4" w14:textId="41587143" w:rsidR="00316E09" w:rsidRDefault="00316E09" w:rsidP="008A6077">
            <w:pPr>
              <w:rPr>
                <w:color w:val="000000"/>
              </w:rPr>
            </w:pPr>
          </w:p>
          <w:p w14:paraId="386A6595" w14:textId="77777777" w:rsidR="00316E09" w:rsidRDefault="00316E09" w:rsidP="008A6077">
            <w:pPr>
              <w:rPr>
                <w:color w:val="000000"/>
              </w:rPr>
            </w:pPr>
          </w:p>
        </w:tc>
      </w:tr>
    </w:tbl>
    <w:p w14:paraId="5A406F73" w14:textId="7EA5642D" w:rsidR="00F02F9C" w:rsidRDefault="00F02F9C">
      <w:pPr>
        <w:rPr>
          <w:color w:val="000000"/>
        </w:rPr>
      </w:pPr>
    </w:p>
    <w:p w14:paraId="0000007B" w14:textId="75008337" w:rsidR="008F0DC9" w:rsidRDefault="0056453F">
      <w:pPr>
        <w:rPr>
          <w:color w:val="000000"/>
        </w:rPr>
      </w:pPr>
      <w:r>
        <w:rPr>
          <w:color w:val="000000"/>
        </w:rPr>
        <w:t>Police:</w:t>
      </w:r>
    </w:p>
    <w:tbl>
      <w:tblPr>
        <w:tblStyle w:val="TableGrid"/>
        <w:tblW w:w="0" w:type="auto"/>
        <w:tblLook w:val="04A0" w:firstRow="1" w:lastRow="0" w:firstColumn="1" w:lastColumn="0" w:noHBand="0" w:noVBand="1"/>
      </w:tblPr>
      <w:tblGrid>
        <w:gridCol w:w="9350"/>
      </w:tblGrid>
      <w:tr w:rsidR="00316E09" w14:paraId="62D0D23E" w14:textId="77777777" w:rsidTr="008A6077">
        <w:tc>
          <w:tcPr>
            <w:tcW w:w="9350" w:type="dxa"/>
          </w:tcPr>
          <w:p w14:paraId="2A0113FA" w14:textId="77777777" w:rsidR="00316E09" w:rsidRDefault="00316E09" w:rsidP="008A6077">
            <w:pPr>
              <w:rPr>
                <w:color w:val="000000"/>
              </w:rPr>
            </w:pPr>
          </w:p>
          <w:p w14:paraId="06681A97" w14:textId="5FB95A9A" w:rsidR="00316E09" w:rsidRDefault="0000727F" w:rsidP="008A6077">
            <w:pPr>
              <w:rPr>
                <w:color w:val="000000"/>
              </w:rPr>
            </w:pPr>
            <w:r>
              <w:rPr>
                <w:color w:val="000000"/>
              </w:rPr>
              <w:t>911</w:t>
            </w:r>
          </w:p>
        </w:tc>
      </w:tr>
    </w:tbl>
    <w:p w14:paraId="0F6492FA" w14:textId="78736F50" w:rsidR="00F02F9C" w:rsidRDefault="00F02F9C">
      <w:pPr>
        <w:rPr>
          <w:color w:val="000000"/>
        </w:rPr>
      </w:pPr>
    </w:p>
    <w:p w14:paraId="0000007C" w14:textId="77777777" w:rsidR="008F0DC9" w:rsidRDefault="0056453F">
      <w:pPr>
        <w:rPr>
          <w:color w:val="000000"/>
        </w:rPr>
      </w:pPr>
      <w:r>
        <w:rPr>
          <w:color w:val="000000"/>
        </w:rPr>
        <w:t>Fire:</w:t>
      </w:r>
    </w:p>
    <w:tbl>
      <w:tblPr>
        <w:tblStyle w:val="TableGrid"/>
        <w:tblW w:w="0" w:type="auto"/>
        <w:tblLook w:val="04A0" w:firstRow="1" w:lastRow="0" w:firstColumn="1" w:lastColumn="0" w:noHBand="0" w:noVBand="1"/>
      </w:tblPr>
      <w:tblGrid>
        <w:gridCol w:w="9350"/>
      </w:tblGrid>
      <w:tr w:rsidR="00316E09" w14:paraId="5AFE66A2" w14:textId="77777777" w:rsidTr="008A6077">
        <w:tc>
          <w:tcPr>
            <w:tcW w:w="9350" w:type="dxa"/>
          </w:tcPr>
          <w:p w14:paraId="7F82597A" w14:textId="48DCEC84" w:rsidR="00316E09" w:rsidRDefault="0000727F" w:rsidP="008A6077">
            <w:pPr>
              <w:rPr>
                <w:color w:val="000000"/>
              </w:rPr>
            </w:pPr>
            <w:r>
              <w:rPr>
                <w:color w:val="000000"/>
              </w:rPr>
              <w:t>911</w:t>
            </w:r>
          </w:p>
          <w:p w14:paraId="46AFA29E" w14:textId="77777777" w:rsidR="00316E09" w:rsidRDefault="00316E09" w:rsidP="008A6077">
            <w:pPr>
              <w:rPr>
                <w:color w:val="000000"/>
              </w:rPr>
            </w:pPr>
          </w:p>
        </w:tc>
      </w:tr>
    </w:tbl>
    <w:p w14:paraId="0000007E" w14:textId="77777777" w:rsidR="008F0DC9" w:rsidRDefault="008F0DC9">
      <w:pPr>
        <w:rPr>
          <w:color w:val="000000"/>
        </w:rPr>
      </w:pPr>
    </w:p>
    <w:p w14:paraId="0000007F" w14:textId="77777777" w:rsidR="008F0DC9" w:rsidRDefault="0056453F">
      <w:pPr>
        <w:rPr>
          <w:b/>
          <w:color w:val="000000"/>
          <w:sz w:val="28"/>
          <w:szCs w:val="28"/>
        </w:rPr>
      </w:pPr>
      <w:r>
        <w:br w:type="page"/>
      </w:r>
    </w:p>
    <w:p w14:paraId="00000080" w14:textId="77777777" w:rsidR="008F0DC9" w:rsidRDefault="0056453F">
      <w:pPr>
        <w:spacing w:after="120"/>
        <w:rPr>
          <w:b/>
          <w:color w:val="000000"/>
          <w:sz w:val="28"/>
          <w:szCs w:val="28"/>
        </w:rPr>
      </w:pPr>
      <w:r>
        <w:rPr>
          <w:b/>
          <w:color w:val="000000"/>
          <w:sz w:val="28"/>
          <w:szCs w:val="28"/>
        </w:rPr>
        <w:lastRenderedPageBreak/>
        <w:t>Part 3. Assessment of Risk</w:t>
      </w:r>
    </w:p>
    <w:p w14:paraId="00000081" w14:textId="77777777" w:rsidR="008F0DC9" w:rsidRDefault="0056453F">
      <w:pPr>
        <w:rPr>
          <w:b/>
        </w:rPr>
      </w:pPr>
      <w:r>
        <w:rPr>
          <w:b/>
        </w:rPr>
        <w:t>Description of activities</w:t>
      </w:r>
    </w:p>
    <w:p w14:paraId="00000082" w14:textId="77777777" w:rsidR="008F0DC9" w:rsidRDefault="0056453F">
      <w:pPr>
        <w:rPr>
          <w:i/>
          <w:color w:val="000000"/>
        </w:rPr>
      </w:pPr>
      <w:r>
        <w:rPr>
          <w:i/>
          <w:color w:val="000000"/>
        </w:rPr>
        <w:t>Please provide a brief description of the fieldwork activities.</w:t>
      </w:r>
    </w:p>
    <w:tbl>
      <w:tblPr>
        <w:tblStyle w:val="TableGrid"/>
        <w:tblW w:w="0" w:type="auto"/>
        <w:tblLook w:val="04A0" w:firstRow="1" w:lastRow="0" w:firstColumn="1" w:lastColumn="0" w:noHBand="0" w:noVBand="1"/>
      </w:tblPr>
      <w:tblGrid>
        <w:gridCol w:w="9350"/>
      </w:tblGrid>
      <w:tr w:rsidR="00316E09" w14:paraId="47DA5877" w14:textId="77777777" w:rsidTr="008A6077">
        <w:tc>
          <w:tcPr>
            <w:tcW w:w="9350" w:type="dxa"/>
          </w:tcPr>
          <w:p w14:paraId="79B51218" w14:textId="57AA5B0E" w:rsidR="00EC37B6" w:rsidRPr="0000727F" w:rsidDel="00476CA0" w:rsidRDefault="00EC37B6" w:rsidP="00476CA0">
            <w:pPr>
              <w:rPr>
                <w:del w:id="124" w:author="sschenk@student.ubc.ca" w:date="2020-10-19T18:47:00Z"/>
                <w:iCs/>
                <w:color w:val="000000"/>
              </w:rPr>
              <w:pPrChange w:id="125" w:author="sschenk@student.ubc.ca" w:date="2020-10-19T18:47:00Z">
                <w:pPr/>
              </w:pPrChange>
            </w:pPr>
            <w:r w:rsidRPr="002509E3">
              <w:rPr>
                <w:iCs/>
                <w:color w:val="000000"/>
              </w:rPr>
              <w:t xml:space="preserve">Purpose: We are </w:t>
            </w:r>
            <w:r w:rsidR="0000727F">
              <w:rPr>
                <w:iCs/>
                <w:color w:val="000000"/>
              </w:rPr>
              <w:t>collecting</w:t>
            </w:r>
            <w:r>
              <w:rPr>
                <w:iCs/>
                <w:color w:val="000000"/>
              </w:rPr>
              <w:t xml:space="preserve"> </w:t>
            </w:r>
            <w:del w:id="126" w:author="sschenk@student.ubc.ca" w:date="2020-10-19T18:45:00Z">
              <w:r w:rsidRPr="002509E3" w:rsidDel="009A2382">
                <w:rPr>
                  <w:iCs/>
                  <w:color w:val="000000"/>
                </w:rPr>
                <w:delText xml:space="preserve">reproductive tissue </w:delText>
              </w:r>
              <w:r w:rsidR="0000727F" w:rsidDel="009A2382">
                <w:rPr>
                  <w:iCs/>
                  <w:color w:val="000000"/>
                </w:rPr>
                <w:delText>from</w:delText>
              </w:r>
              <w:r w:rsidRPr="002509E3" w:rsidDel="009A2382">
                <w:rPr>
                  <w:iCs/>
                  <w:color w:val="000000"/>
                </w:rPr>
                <w:delText xml:space="preserve"> sugar kelp </w:delText>
              </w:r>
              <w:r w:rsidDel="009A2382">
                <w:rPr>
                  <w:iCs/>
                  <w:color w:val="000000"/>
                </w:rPr>
                <w:delText xml:space="preserve">to culture </w:delText>
              </w:r>
              <w:r w:rsidR="0000727F" w:rsidDel="009A2382">
                <w:rPr>
                  <w:iCs/>
                  <w:color w:val="000000"/>
                </w:rPr>
                <w:delText>in</w:delText>
              </w:r>
              <w:r w:rsidRPr="002509E3" w:rsidDel="009A2382">
                <w:rPr>
                  <w:iCs/>
                  <w:color w:val="000000"/>
                </w:rPr>
                <w:delText xml:space="preserve"> lab</w:delText>
              </w:r>
            </w:del>
            <w:ins w:id="127" w:author="sschenk@student.ubc.ca" w:date="2020-10-19T18:45:00Z">
              <w:r w:rsidR="009A2382">
                <w:rPr>
                  <w:iCs/>
                  <w:color w:val="000000"/>
                </w:rPr>
                <w:t>eelgrass blades</w:t>
              </w:r>
            </w:ins>
            <w:ins w:id="128" w:author="sschenk@student.ubc.ca" w:date="2020-10-19T18:46:00Z">
              <w:r w:rsidR="00476CA0">
                <w:rPr>
                  <w:iCs/>
                  <w:color w:val="000000"/>
                </w:rPr>
                <w:t>, which we will swab to collect microbial DNA for later sequencing</w:t>
              </w:r>
            </w:ins>
            <w:r w:rsidRPr="002509E3">
              <w:rPr>
                <w:iCs/>
                <w:color w:val="000000"/>
              </w:rPr>
              <w:t>.</w:t>
            </w:r>
            <w:ins w:id="129" w:author="sschenk@student.ubc.ca" w:date="2020-10-19T18:46:00Z">
              <w:r w:rsidR="00476CA0">
                <w:rPr>
                  <w:iCs/>
                  <w:color w:val="000000"/>
                </w:rPr>
                <w:t xml:space="preserve"> Some of the collected blades will be used for electron microscopy</w:t>
              </w:r>
            </w:ins>
            <w:ins w:id="130" w:author="sschenk@student.ubc.ca" w:date="2020-10-19T18:47:00Z">
              <w:r w:rsidR="00476CA0">
                <w:rPr>
                  <w:iCs/>
                  <w:color w:val="000000"/>
                </w:rPr>
                <w:t>.</w:t>
              </w:r>
            </w:ins>
            <w:r w:rsidRPr="002509E3">
              <w:rPr>
                <w:iCs/>
                <w:color w:val="000000"/>
              </w:rPr>
              <w:t xml:space="preserve"> </w:t>
            </w:r>
            <w:del w:id="131" w:author="sschenk@student.ubc.ca" w:date="2020-10-19T18:47:00Z">
              <w:r w:rsidR="0000727F" w:rsidDel="00476CA0">
                <w:rPr>
                  <w:iCs/>
                  <w:color w:val="000000"/>
                </w:rPr>
                <w:delText>W</w:delText>
              </w:r>
              <w:r w:rsidRPr="002509E3" w:rsidDel="00476CA0">
                <w:rPr>
                  <w:iCs/>
                  <w:color w:val="000000"/>
                </w:rPr>
                <w:delText>e are</w:delText>
              </w:r>
              <w:r w:rsidR="0000727F" w:rsidDel="00476CA0">
                <w:rPr>
                  <w:iCs/>
                  <w:color w:val="000000"/>
                </w:rPr>
                <w:delText xml:space="preserve"> also</w:delText>
              </w:r>
              <w:r w:rsidRPr="002509E3" w:rsidDel="00476CA0">
                <w:rPr>
                  <w:iCs/>
                  <w:color w:val="000000"/>
                </w:rPr>
                <w:delText xml:space="preserve"> collecting microbial DNA and bacteria</w:delText>
              </w:r>
              <w:r w:rsidDel="00476CA0">
                <w:rPr>
                  <w:iCs/>
                  <w:color w:val="000000"/>
                </w:rPr>
                <w:delText>l isolates</w:delText>
              </w:r>
              <w:r w:rsidRPr="002509E3" w:rsidDel="00476CA0">
                <w:rPr>
                  <w:iCs/>
                  <w:color w:val="000000"/>
                </w:rPr>
                <w:delText xml:space="preserve"> associated with kelp </w:delText>
              </w:r>
              <w:r w:rsidRPr="002509E3" w:rsidDel="00476CA0">
                <w:rPr>
                  <w:i/>
                  <w:color w:val="000000"/>
                </w:rPr>
                <w:delText>in situ</w:delText>
              </w:r>
              <w:r w:rsidR="0000727F" w:rsidDel="00476CA0">
                <w:rPr>
                  <w:i/>
                  <w:color w:val="000000"/>
                </w:rPr>
                <w:delText xml:space="preserve"> </w:delText>
              </w:r>
              <w:r w:rsidR="0000727F" w:rsidDel="00476CA0">
                <w:rPr>
                  <w:color w:val="000000"/>
                </w:rPr>
                <w:delText xml:space="preserve">by swabbing with q-tips, and by taking kelp tissue back to the lab. </w:delText>
              </w:r>
            </w:del>
          </w:p>
          <w:p w14:paraId="56A9B6E5" w14:textId="7A08627B" w:rsidR="00316E09" w:rsidRDefault="00316E09" w:rsidP="00476CA0">
            <w:pPr>
              <w:rPr>
                <w:color w:val="000000"/>
              </w:rPr>
            </w:pPr>
          </w:p>
        </w:tc>
      </w:tr>
    </w:tbl>
    <w:p w14:paraId="00000086" w14:textId="71E81EE2" w:rsidR="008F0DC9" w:rsidRDefault="008F0DC9">
      <w:pPr>
        <w:rPr>
          <w:b/>
          <w:color w:val="000000"/>
        </w:rPr>
      </w:pPr>
    </w:p>
    <w:p w14:paraId="00000087" w14:textId="77777777" w:rsidR="008F0DC9" w:rsidRDefault="0056453F">
      <w:pPr>
        <w:rPr>
          <w:b/>
          <w:color w:val="000000"/>
        </w:rPr>
      </w:pPr>
      <w:r>
        <w:rPr>
          <w:b/>
          <w:color w:val="000000"/>
        </w:rPr>
        <w:t>Risk Assessment</w:t>
      </w:r>
    </w:p>
    <w:p w14:paraId="00000088" w14:textId="34D1CD95" w:rsidR="008F0DC9" w:rsidRDefault="0056453F">
      <w:pPr>
        <w:rPr>
          <w:i/>
        </w:rPr>
      </w:pPr>
      <w:r>
        <w:rPr>
          <w:i/>
          <w:color w:val="000000"/>
        </w:rPr>
        <w:t xml:space="preserve">For your planned field activities, use the risk matrix (Table 1) to assist you in determining level of risk associated with each potential hazard (Table 2). Hazards may be site- or task-specific, they may be insidious or apparent, </w:t>
      </w:r>
      <w:r w:rsidR="00384A66">
        <w:rPr>
          <w:i/>
          <w:color w:val="000000"/>
        </w:rPr>
        <w:t>they may have interacti</w:t>
      </w:r>
      <w:r w:rsidR="007838DF">
        <w:rPr>
          <w:i/>
          <w:color w:val="000000"/>
        </w:rPr>
        <w:t>ng</w:t>
      </w:r>
      <w:r w:rsidR="00384A66">
        <w:rPr>
          <w:i/>
          <w:color w:val="000000"/>
        </w:rPr>
        <w:t xml:space="preserve"> or cumulative effects, </w:t>
      </w:r>
      <w:r>
        <w:rPr>
          <w:i/>
          <w:color w:val="000000"/>
        </w:rPr>
        <w:t xml:space="preserve">and they have the capacity to affect individuals differently. </w:t>
      </w:r>
      <w:r w:rsidR="00601659">
        <w:rPr>
          <w:i/>
          <w:color w:val="000000"/>
        </w:rPr>
        <w:t xml:space="preserve">Additional guidance is in </w:t>
      </w:r>
      <w:r w:rsidR="00210871">
        <w:rPr>
          <w:i/>
          <w:color w:val="000000"/>
        </w:rPr>
        <w:t xml:space="preserve">Appendix I. </w:t>
      </w:r>
      <w:r>
        <w:rPr>
          <w:i/>
          <w:color w:val="000000"/>
        </w:rPr>
        <w:t xml:space="preserve">Keeping these considerations in mind, please score each potential hazard based on the anticipated combination of ‘consequence’ and ‘likelihood’, resulting in a determination of low, medium, or high level of risk (Table 1). </w:t>
      </w:r>
    </w:p>
    <w:p w14:paraId="00000089" w14:textId="77777777" w:rsidR="008F0DC9" w:rsidRDefault="008F0DC9"/>
    <w:p w14:paraId="0000008B" w14:textId="46FCEE28" w:rsidR="008F0DC9" w:rsidRPr="00BF05CD" w:rsidRDefault="0056453F">
      <w:pPr>
        <w:rPr>
          <w:b/>
        </w:rPr>
      </w:pPr>
      <w:r>
        <w:rPr>
          <w:b/>
        </w:rPr>
        <w:t>Table 1. Risk Matrix</w:t>
      </w:r>
      <w:r w:rsidR="004C529B">
        <w:rPr>
          <w:noProof/>
        </w:rPr>
        <mc:AlternateContent>
          <mc:Choice Requires="wps">
            <w:drawing>
              <wp:anchor distT="0" distB="0" distL="0" distR="0" simplePos="0" relativeHeight="251659264" behindDoc="0" locked="0" layoutInCell="1" hidden="0" allowOverlap="1" wp14:anchorId="63368278" wp14:editId="683B5718">
                <wp:simplePos x="0" y="0"/>
                <wp:positionH relativeFrom="column">
                  <wp:posOffset>-749935</wp:posOffset>
                </wp:positionH>
                <wp:positionV relativeFrom="paragraph">
                  <wp:posOffset>1517650</wp:posOffset>
                </wp:positionV>
                <wp:extent cx="933450" cy="275590"/>
                <wp:effectExtent l="0" t="0" r="0" b="0"/>
                <wp:wrapSquare wrapText="bothSides" distT="0" distB="0" distL="0" distR="0"/>
                <wp:docPr id="220" name="Rectangle 220"/>
                <wp:cNvGraphicFramePr/>
                <a:graphic xmlns:a="http://schemas.openxmlformats.org/drawingml/2006/main">
                  <a:graphicData uri="http://schemas.microsoft.com/office/word/2010/wordprocessingShape">
                    <wps:wsp>
                      <wps:cNvSpPr/>
                      <wps:spPr>
                        <a:xfrm rot="-5400000">
                          <a:off x="0" y="0"/>
                          <a:ext cx="933450" cy="275590"/>
                        </a:xfrm>
                        <a:prstGeom prst="rect">
                          <a:avLst/>
                        </a:prstGeom>
                        <a:solidFill>
                          <a:srgbClr val="FFFFFF"/>
                        </a:solidFill>
                        <a:ln>
                          <a:noFill/>
                        </a:ln>
                      </wps:spPr>
                      <wps:txbx>
                        <w:txbxContent>
                          <w:p w14:paraId="22A53CF8" w14:textId="77777777" w:rsidR="0078646F" w:rsidRDefault="0078646F">
                            <w:pPr>
                              <w:jc w:val="center"/>
                              <w:textDirection w:val="btLr"/>
                            </w:pPr>
                            <w:r>
                              <w:rPr>
                                <w:b/>
                                <w:color w:val="000000"/>
                              </w:rPr>
                              <w:t>Likelihood</w:t>
                            </w:r>
                          </w:p>
                        </w:txbxContent>
                      </wps:txbx>
                      <wps:bodyPr spcFirstLastPara="1" wrap="square" lIns="91425" tIns="45700" rIns="91425" bIns="45700" anchor="t" anchorCtr="0">
                        <a:noAutofit/>
                      </wps:bodyPr>
                    </wps:wsp>
                  </a:graphicData>
                </a:graphic>
              </wp:anchor>
            </w:drawing>
          </mc:Choice>
          <mc:Fallback>
            <w:pict>
              <v:rect w14:anchorId="63368278" id="Rectangle 220" o:spid="_x0000_s1026" style="position:absolute;margin-left:-59.05pt;margin-top:119.5pt;width:73.5pt;height:21.7pt;rotation:-90;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" stroked="f">
                <v:textbox inset="2.53958mm,1.2694mm,2.53958mm,1.2694mm">
                  <w:txbxContent>
                    <w:p w14:paraId="22A53CF8" w14:textId="77777777" w:rsidR="0078646F" w:rsidRDefault="0078646F">
                      <w:pPr>
                        <w:jc w:val="center"/>
                        <w:textDirection w:val="btLr"/>
                      </w:pPr>
                      <w:r>
                        <w:rPr>
                          <w:b/>
                          <w:color w:val="000000"/>
                        </w:rPr>
                        <w:t>Likelihood</w:t>
                      </w:r>
                    </w:p>
                  </w:txbxContent>
                </v:textbox>
                <w10:wrap type="square"/>
              </v:rect>
            </w:pict>
          </mc:Fallback>
        </mc:AlternateContent>
      </w:r>
    </w:p>
    <w:tbl>
      <w:tblPr>
        <w:tblStyle w:val="a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8"/>
        <w:gridCol w:w="1657"/>
        <w:gridCol w:w="1330"/>
        <w:gridCol w:w="1379"/>
        <w:gridCol w:w="1486"/>
        <w:gridCol w:w="1415"/>
      </w:tblGrid>
      <w:tr w:rsidR="008F0DC9" w14:paraId="3820BD34" w14:textId="77777777">
        <w:trPr>
          <w:trHeight w:val="801"/>
        </w:trPr>
        <w:tc>
          <w:tcPr>
            <w:tcW w:w="2898" w:type="dxa"/>
          </w:tcPr>
          <w:p w14:paraId="0000008C" w14:textId="77777777" w:rsidR="008F0DC9" w:rsidRDefault="0056453F">
            <w:pPr>
              <w:ind w:left="72"/>
              <w:jc w:val="center"/>
              <w:rPr>
                <w:sz w:val="24"/>
                <w:szCs w:val="24"/>
              </w:rPr>
            </w:pPr>
            <w:r>
              <w:rPr>
                <w:sz w:val="24"/>
                <w:szCs w:val="24"/>
              </w:rPr>
              <w:t>Continuously or many times daily, expected to occur regularly under normal circumstances</w:t>
            </w:r>
          </w:p>
        </w:tc>
        <w:tc>
          <w:tcPr>
            <w:tcW w:w="1657" w:type="dxa"/>
            <w:vAlign w:val="center"/>
          </w:tcPr>
          <w:p w14:paraId="0000008D" w14:textId="77777777" w:rsidR="008F0DC9" w:rsidRDefault="0056453F">
            <w:pPr>
              <w:ind w:left="72"/>
              <w:jc w:val="center"/>
              <w:rPr>
                <w:sz w:val="24"/>
                <w:szCs w:val="24"/>
              </w:rPr>
            </w:pPr>
            <w:r>
              <w:rPr>
                <w:sz w:val="24"/>
                <w:szCs w:val="24"/>
              </w:rPr>
              <w:t>Very Likely</w:t>
            </w:r>
          </w:p>
        </w:tc>
        <w:tc>
          <w:tcPr>
            <w:tcW w:w="1330" w:type="dxa"/>
            <w:shd w:val="clear" w:color="auto" w:fill="FFFF00"/>
            <w:vAlign w:val="center"/>
          </w:tcPr>
          <w:p w14:paraId="0000008E" w14:textId="77777777" w:rsidR="008F0DC9" w:rsidRDefault="0056453F">
            <w:pPr>
              <w:ind w:left="72"/>
              <w:jc w:val="center"/>
              <w:rPr>
                <w:b/>
                <w:sz w:val="24"/>
                <w:szCs w:val="24"/>
              </w:rPr>
            </w:pPr>
            <w:r>
              <w:rPr>
                <w:b/>
                <w:sz w:val="24"/>
                <w:szCs w:val="24"/>
              </w:rPr>
              <w:t>Medium</w:t>
            </w:r>
          </w:p>
        </w:tc>
        <w:tc>
          <w:tcPr>
            <w:tcW w:w="1379" w:type="dxa"/>
            <w:shd w:val="clear" w:color="auto" w:fill="FF0000"/>
            <w:vAlign w:val="center"/>
          </w:tcPr>
          <w:p w14:paraId="0000008F" w14:textId="77777777" w:rsidR="008F0DC9" w:rsidRDefault="0056453F">
            <w:pPr>
              <w:ind w:left="72"/>
              <w:jc w:val="center"/>
              <w:rPr>
                <w:b/>
                <w:sz w:val="24"/>
                <w:szCs w:val="24"/>
              </w:rPr>
            </w:pPr>
            <w:r>
              <w:rPr>
                <w:b/>
                <w:sz w:val="24"/>
                <w:szCs w:val="24"/>
              </w:rPr>
              <w:t>High</w:t>
            </w:r>
          </w:p>
        </w:tc>
        <w:tc>
          <w:tcPr>
            <w:tcW w:w="1486" w:type="dxa"/>
            <w:shd w:val="clear" w:color="auto" w:fill="FF0000"/>
            <w:vAlign w:val="center"/>
          </w:tcPr>
          <w:p w14:paraId="00000090" w14:textId="77777777" w:rsidR="008F0DC9" w:rsidRDefault="0056453F">
            <w:pPr>
              <w:ind w:left="72"/>
              <w:jc w:val="center"/>
              <w:rPr>
                <w:b/>
                <w:sz w:val="24"/>
                <w:szCs w:val="24"/>
              </w:rPr>
            </w:pPr>
            <w:r>
              <w:rPr>
                <w:b/>
                <w:sz w:val="24"/>
                <w:szCs w:val="24"/>
              </w:rPr>
              <w:t>High</w:t>
            </w:r>
          </w:p>
        </w:tc>
        <w:tc>
          <w:tcPr>
            <w:tcW w:w="1415" w:type="dxa"/>
            <w:shd w:val="clear" w:color="auto" w:fill="FF0000"/>
            <w:vAlign w:val="center"/>
          </w:tcPr>
          <w:p w14:paraId="00000091" w14:textId="77777777" w:rsidR="008F0DC9" w:rsidRDefault="0056453F">
            <w:pPr>
              <w:ind w:left="72"/>
              <w:jc w:val="center"/>
              <w:rPr>
                <w:b/>
                <w:sz w:val="24"/>
                <w:szCs w:val="24"/>
              </w:rPr>
            </w:pPr>
            <w:r>
              <w:rPr>
                <w:b/>
                <w:sz w:val="24"/>
                <w:szCs w:val="24"/>
              </w:rPr>
              <w:t>High</w:t>
            </w:r>
          </w:p>
        </w:tc>
      </w:tr>
      <w:tr w:rsidR="008F0DC9" w14:paraId="5B0735D4" w14:textId="77777777">
        <w:trPr>
          <w:trHeight w:val="757"/>
        </w:trPr>
        <w:tc>
          <w:tcPr>
            <w:tcW w:w="2898" w:type="dxa"/>
          </w:tcPr>
          <w:p w14:paraId="00000092" w14:textId="77777777" w:rsidR="008F0DC9" w:rsidRDefault="0056453F">
            <w:pPr>
              <w:ind w:left="72"/>
              <w:jc w:val="center"/>
              <w:rPr>
                <w:sz w:val="24"/>
                <w:szCs w:val="24"/>
              </w:rPr>
            </w:pPr>
            <w:r>
              <w:rPr>
                <w:sz w:val="24"/>
                <w:szCs w:val="24"/>
              </w:rPr>
              <w:t>From once per day to once per month, expected to occur at some time</w:t>
            </w:r>
          </w:p>
        </w:tc>
        <w:tc>
          <w:tcPr>
            <w:tcW w:w="1657" w:type="dxa"/>
            <w:vAlign w:val="center"/>
          </w:tcPr>
          <w:p w14:paraId="00000093" w14:textId="77777777" w:rsidR="008F0DC9" w:rsidRDefault="0056453F">
            <w:pPr>
              <w:ind w:left="72"/>
              <w:jc w:val="center"/>
              <w:rPr>
                <w:sz w:val="24"/>
                <w:szCs w:val="24"/>
              </w:rPr>
            </w:pPr>
            <w:r>
              <w:rPr>
                <w:sz w:val="24"/>
                <w:szCs w:val="24"/>
              </w:rPr>
              <w:t>Likely</w:t>
            </w:r>
          </w:p>
        </w:tc>
        <w:tc>
          <w:tcPr>
            <w:tcW w:w="1330" w:type="dxa"/>
            <w:shd w:val="clear" w:color="auto" w:fill="FFFF00"/>
            <w:vAlign w:val="center"/>
          </w:tcPr>
          <w:p w14:paraId="00000094" w14:textId="77777777" w:rsidR="008F0DC9" w:rsidRDefault="0056453F">
            <w:pPr>
              <w:ind w:left="72"/>
              <w:jc w:val="center"/>
              <w:rPr>
                <w:b/>
                <w:sz w:val="24"/>
                <w:szCs w:val="24"/>
              </w:rPr>
            </w:pPr>
            <w:r>
              <w:rPr>
                <w:b/>
                <w:sz w:val="24"/>
                <w:szCs w:val="24"/>
              </w:rPr>
              <w:t>Medium</w:t>
            </w:r>
          </w:p>
        </w:tc>
        <w:tc>
          <w:tcPr>
            <w:tcW w:w="1379" w:type="dxa"/>
            <w:shd w:val="clear" w:color="auto" w:fill="FFFF00"/>
            <w:vAlign w:val="center"/>
          </w:tcPr>
          <w:p w14:paraId="00000095" w14:textId="77777777" w:rsidR="008F0DC9" w:rsidRDefault="0056453F">
            <w:pPr>
              <w:ind w:left="72"/>
              <w:jc w:val="center"/>
              <w:rPr>
                <w:b/>
                <w:sz w:val="24"/>
                <w:szCs w:val="24"/>
              </w:rPr>
            </w:pPr>
            <w:r>
              <w:rPr>
                <w:b/>
                <w:sz w:val="24"/>
                <w:szCs w:val="24"/>
              </w:rPr>
              <w:t>Medium</w:t>
            </w:r>
          </w:p>
        </w:tc>
        <w:tc>
          <w:tcPr>
            <w:tcW w:w="1486" w:type="dxa"/>
            <w:shd w:val="clear" w:color="auto" w:fill="FF0000"/>
            <w:vAlign w:val="center"/>
          </w:tcPr>
          <w:p w14:paraId="00000096" w14:textId="77777777" w:rsidR="008F0DC9" w:rsidRDefault="0056453F">
            <w:pPr>
              <w:ind w:left="72"/>
              <w:jc w:val="center"/>
              <w:rPr>
                <w:b/>
                <w:sz w:val="24"/>
                <w:szCs w:val="24"/>
              </w:rPr>
            </w:pPr>
            <w:r>
              <w:rPr>
                <w:b/>
                <w:sz w:val="24"/>
                <w:szCs w:val="24"/>
              </w:rPr>
              <w:t>High</w:t>
            </w:r>
          </w:p>
        </w:tc>
        <w:tc>
          <w:tcPr>
            <w:tcW w:w="1415" w:type="dxa"/>
            <w:shd w:val="clear" w:color="auto" w:fill="FF0000"/>
            <w:vAlign w:val="center"/>
          </w:tcPr>
          <w:p w14:paraId="00000097" w14:textId="77777777" w:rsidR="008F0DC9" w:rsidRDefault="0056453F">
            <w:pPr>
              <w:ind w:left="72"/>
              <w:jc w:val="center"/>
              <w:rPr>
                <w:b/>
                <w:sz w:val="24"/>
                <w:szCs w:val="24"/>
              </w:rPr>
            </w:pPr>
            <w:r>
              <w:rPr>
                <w:b/>
                <w:sz w:val="24"/>
                <w:szCs w:val="24"/>
              </w:rPr>
              <w:t>High</w:t>
            </w:r>
          </w:p>
        </w:tc>
      </w:tr>
      <w:tr w:rsidR="008F0DC9" w14:paraId="3EA8D9DC" w14:textId="77777777">
        <w:trPr>
          <w:trHeight w:val="801"/>
        </w:trPr>
        <w:tc>
          <w:tcPr>
            <w:tcW w:w="2898" w:type="dxa"/>
          </w:tcPr>
          <w:p w14:paraId="00000098" w14:textId="77777777" w:rsidR="008F0DC9" w:rsidRDefault="0056453F">
            <w:pPr>
              <w:jc w:val="center"/>
              <w:rPr>
                <w:sz w:val="24"/>
                <w:szCs w:val="24"/>
              </w:rPr>
            </w:pPr>
            <w:r>
              <w:rPr>
                <w:sz w:val="24"/>
                <w:szCs w:val="24"/>
              </w:rPr>
              <w:t>From once per month to once per year, may occur at some time</w:t>
            </w:r>
          </w:p>
        </w:tc>
        <w:tc>
          <w:tcPr>
            <w:tcW w:w="1657" w:type="dxa"/>
            <w:vAlign w:val="center"/>
          </w:tcPr>
          <w:p w14:paraId="00000099" w14:textId="77777777" w:rsidR="008F0DC9" w:rsidRDefault="0056453F">
            <w:pPr>
              <w:jc w:val="center"/>
              <w:rPr>
                <w:sz w:val="24"/>
                <w:szCs w:val="24"/>
              </w:rPr>
            </w:pPr>
            <w:r>
              <w:rPr>
                <w:sz w:val="24"/>
                <w:szCs w:val="24"/>
              </w:rPr>
              <w:t>Moderate</w:t>
            </w:r>
          </w:p>
        </w:tc>
        <w:tc>
          <w:tcPr>
            <w:tcW w:w="1330" w:type="dxa"/>
            <w:shd w:val="clear" w:color="auto" w:fill="FFFF00"/>
            <w:vAlign w:val="center"/>
          </w:tcPr>
          <w:p w14:paraId="0000009A" w14:textId="77777777" w:rsidR="008F0DC9" w:rsidRDefault="0056453F">
            <w:pPr>
              <w:jc w:val="center"/>
              <w:rPr>
                <w:b/>
                <w:sz w:val="24"/>
                <w:szCs w:val="24"/>
              </w:rPr>
            </w:pPr>
            <w:r>
              <w:rPr>
                <w:b/>
                <w:sz w:val="24"/>
                <w:szCs w:val="24"/>
              </w:rPr>
              <w:t>Medium</w:t>
            </w:r>
          </w:p>
        </w:tc>
        <w:tc>
          <w:tcPr>
            <w:tcW w:w="1379" w:type="dxa"/>
            <w:shd w:val="clear" w:color="auto" w:fill="FFFF00"/>
            <w:vAlign w:val="center"/>
          </w:tcPr>
          <w:p w14:paraId="0000009B" w14:textId="77777777" w:rsidR="008F0DC9" w:rsidRDefault="0056453F">
            <w:pPr>
              <w:jc w:val="center"/>
              <w:rPr>
                <w:b/>
                <w:sz w:val="24"/>
                <w:szCs w:val="24"/>
              </w:rPr>
            </w:pPr>
            <w:r>
              <w:rPr>
                <w:b/>
                <w:sz w:val="24"/>
                <w:szCs w:val="24"/>
              </w:rPr>
              <w:t>Medium</w:t>
            </w:r>
          </w:p>
        </w:tc>
        <w:tc>
          <w:tcPr>
            <w:tcW w:w="1486" w:type="dxa"/>
            <w:shd w:val="clear" w:color="auto" w:fill="FFFF00"/>
            <w:vAlign w:val="center"/>
          </w:tcPr>
          <w:p w14:paraId="0000009C" w14:textId="77777777" w:rsidR="008F0DC9" w:rsidRDefault="0056453F">
            <w:pPr>
              <w:jc w:val="center"/>
              <w:rPr>
                <w:b/>
                <w:sz w:val="24"/>
                <w:szCs w:val="24"/>
              </w:rPr>
            </w:pPr>
            <w:r>
              <w:rPr>
                <w:b/>
                <w:sz w:val="24"/>
                <w:szCs w:val="24"/>
              </w:rPr>
              <w:t>Medium</w:t>
            </w:r>
          </w:p>
        </w:tc>
        <w:tc>
          <w:tcPr>
            <w:tcW w:w="1415" w:type="dxa"/>
            <w:shd w:val="clear" w:color="auto" w:fill="FF0000"/>
            <w:vAlign w:val="center"/>
          </w:tcPr>
          <w:p w14:paraId="0000009D" w14:textId="77777777" w:rsidR="008F0DC9" w:rsidRDefault="0056453F">
            <w:pPr>
              <w:jc w:val="center"/>
              <w:rPr>
                <w:b/>
                <w:sz w:val="24"/>
                <w:szCs w:val="24"/>
              </w:rPr>
            </w:pPr>
            <w:r>
              <w:rPr>
                <w:b/>
                <w:sz w:val="24"/>
                <w:szCs w:val="24"/>
              </w:rPr>
              <w:t>High</w:t>
            </w:r>
          </w:p>
        </w:tc>
      </w:tr>
      <w:tr w:rsidR="008F0DC9" w14:paraId="6EBAB093" w14:textId="77777777">
        <w:trPr>
          <w:trHeight w:val="757"/>
        </w:trPr>
        <w:tc>
          <w:tcPr>
            <w:tcW w:w="2898" w:type="dxa"/>
            <w:tcBorders>
              <w:bottom w:val="single" w:sz="4" w:space="0" w:color="000000"/>
            </w:tcBorders>
          </w:tcPr>
          <w:p w14:paraId="0000009E" w14:textId="77777777" w:rsidR="008F0DC9" w:rsidRDefault="0056453F">
            <w:pPr>
              <w:jc w:val="center"/>
              <w:rPr>
                <w:sz w:val="24"/>
                <w:szCs w:val="24"/>
              </w:rPr>
            </w:pPr>
            <w:r>
              <w:rPr>
                <w:sz w:val="24"/>
                <w:szCs w:val="24"/>
              </w:rPr>
              <w:t>It has been known to occur but not likely in normal circumstances</w:t>
            </w:r>
          </w:p>
        </w:tc>
        <w:tc>
          <w:tcPr>
            <w:tcW w:w="1657" w:type="dxa"/>
            <w:tcBorders>
              <w:bottom w:val="single" w:sz="4" w:space="0" w:color="000000"/>
            </w:tcBorders>
            <w:vAlign w:val="center"/>
          </w:tcPr>
          <w:p w14:paraId="0000009F" w14:textId="77777777" w:rsidR="008F0DC9" w:rsidRDefault="0056453F">
            <w:pPr>
              <w:jc w:val="center"/>
              <w:rPr>
                <w:sz w:val="24"/>
                <w:szCs w:val="24"/>
              </w:rPr>
            </w:pPr>
            <w:r>
              <w:rPr>
                <w:sz w:val="24"/>
                <w:szCs w:val="24"/>
              </w:rPr>
              <w:t>Unlikely</w:t>
            </w:r>
          </w:p>
        </w:tc>
        <w:tc>
          <w:tcPr>
            <w:tcW w:w="1330" w:type="dxa"/>
            <w:shd w:val="clear" w:color="auto" w:fill="00B050"/>
            <w:vAlign w:val="center"/>
          </w:tcPr>
          <w:p w14:paraId="000000A0" w14:textId="77777777" w:rsidR="008F0DC9" w:rsidRDefault="0056453F">
            <w:pPr>
              <w:jc w:val="center"/>
              <w:rPr>
                <w:b/>
                <w:sz w:val="24"/>
                <w:szCs w:val="24"/>
              </w:rPr>
            </w:pPr>
            <w:r>
              <w:rPr>
                <w:b/>
                <w:sz w:val="24"/>
                <w:szCs w:val="24"/>
              </w:rPr>
              <w:t>Low</w:t>
            </w:r>
          </w:p>
        </w:tc>
        <w:tc>
          <w:tcPr>
            <w:tcW w:w="1379" w:type="dxa"/>
            <w:shd w:val="clear" w:color="auto" w:fill="FFFF00"/>
            <w:vAlign w:val="center"/>
          </w:tcPr>
          <w:p w14:paraId="000000A1" w14:textId="77777777" w:rsidR="008F0DC9" w:rsidRDefault="0056453F">
            <w:pPr>
              <w:jc w:val="center"/>
              <w:rPr>
                <w:b/>
                <w:sz w:val="24"/>
                <w:szCs w:val="24"/>
              </w:rPr>
            </w:pPr>
            <w:r>
              <w:rPr>
                <w:b/>
                <w:sz w:val="24"/>
                <w:szCs w:val="24"/>
              </w:rPr>
              <w:t>Medium</w:t>
            </w:r>
          </w:p>
        </w:tc>
        <w:tc>
          <w:tcPr>
            <w:tcW w:w="1486" w:type="dxa"/>
            <w:shd w:val="clear" w:color="auto" w:fill="FFFF00"/>
            <w:vAlign w:val="center"/>
          </w:tcPr>
          <w:p w14:paraId="000000A2" w14:textId="77777777" w:rsidR="008F0DC9" w:rsidRDefault="0056453F">
            <w:pPr>
              <w:jc w:val="center"/>
              <w:rPr>
                <w:b/>
                <w:sz w:val="24"/>
                <w:szCs w:val="24"/>
              </w:rPr>
            </w:pPr>
            <w:r>
              <w:rPr>
                <w:b/>
                <w:sz w:val="24"/>
                <w:szCs w:val="24"/>
              </w:rPr>
              <w:t>Medium</w:t>
            </w:r>
          </w:p>
        </w:tc>
        <w:tc>
          <w:tcPr>
            <w:tcW w:w="1415" w:type="dxa"/>
            <w:shd w:val="clear" w:color="auto" w:fill="FFFF00"/>
            <w:vAlign w:val="center"/>
          </w:tcPr>
          <w:p w14:paraId="000000A3" w14:textId="77777777" w:rsidR="008F0DC9" w:rsidRDefault="0056453F">
            <w:pPr>
              <w:jc w:val="center"/>
              <w:rPr>
                <w:b/>
                <w:sz w:val="24"/>
                <w:szCs w:val="24"/>
              </w:rPr>
            </w:pPr>
            <w:r>
              <w:rPr>
                <w:b/>
                <w:sz w:val="24"/>
                <w:szCs w:val="24"/>
              </w:rPr>
              <w:t>Medium</w:t>
            </w:r>
          </w:p>
        </w:tc>
      </w:tr>
      <w:tr w:rsidR="008F0DC9" w14:paraId="0B14E793" w14:textId="77777777">
        <w:trPr>
          <w:trHeight w:val="801"/>
        </w:trPr>
        <w:tc>
          <w:tcPr>
            <w:tcW w:w="2898" w:type="dxa"/>
            <w:tcBorders>
              <w:bottom w:val="single" w:sz="4" w:space="0" w:color="000000"/>
            </w:tcBorders>
          </w:tcPr>
          <w:p w14:paraId="000000A4" w14:textId="77777777" w:rsidR="008F0DC9" w:rsidRDefault="0056453F">
            <w:pPr>
              <w:jc w:val="center"/>
              <w:rPr>
                <w:sz w:val="24"/>
                <w:szCs w:val="24"/>
              </w:rPr>
            </w:pPr>
            <w:r>
              <w:rPr>
                <w:sz w:val="24"/>
                <w:szCs w:val="24"/>
              </w:rPr>
              <w:t>Not known to have occurred, but considered remotely possible</w:t>
            </w:r>
          </w:p>
        </w:tc>
        <w:tc>
          <w:tcPr>
            <w:tcW w:w="1657" w:type="dxa"/>
            <w:tcBorders>
              <w:bottom w:val="single" w:sz="4" w:space="0" w:color="000000"/>
            </w:tcBorders>
            <w:vAlign w:val="center"/>
          </w:tcPr>
          <w:p w14:paraId="000000A5" w14:textId="77777777" w:rsidR="008F0DC9" w:rsidRDefault="0056453F">
            <w:pPr>
              <w:jc w:val="center"/>
              <w:rPr>
                <w:sz w:val="24"/>
                <w:szCs w:val="24"/>
              </w:rPr>
            </w:pPr>
            <w:r>
              <w:rPr>
                <w:sz w:val="24"/>
                <w:szCs w:val="24"/>
              </w:rPr>
              <w:t>Rare</w:t>
            </w:r>
          </w:p>
        </w:tc>
        <w:tc>
          <w:tcPr>
            <w:tcW w:w="1330" w:type="dxa"/>
            <w:tcBorders>
              <w:bottom w:val="single" w:sz="4" w:space="0" w:color="000000"/>
            </w:tcBorders>
            <w:shd w:val="clear" w:color="auto" w:fill="00B050"/>
            <w:vAlign w:val="center"/>
          </w:tcPr>
          <w:p w14:paraId="000000A6" w14:textId="77777777" w:rsidR="008F0DC9" w:rsidRDefault="0056453F">
            <w:pPr>
              <w:jc w:val="center"/>
              <w:rPr>
                <w:b/>
                <w:sz w:val="24"/>
                <w:szCs w:val="24"/>
              </w:rPr>
            </w:pPr>
            <w:r>
              <w:rPr>
                <w:b/>
                <w:sz w:val="24"/>
                <w:szCs w:val="24"/>
              </w:rPr>
              <w:t>Low</w:t>
            </w:r>
          </w:p>
        </w:tc>
        <w:tc>
          <w:tcPr>
            <w:tcW w:w="1379" w:type="dxa"/>
            <w:shd w:val="clear" w:color="auto" w:fill="00B050"/>
            <w:vAlign w:val="center"/>
          </w:tcPr>
          <w:p w14:paraId="000000A7" w14:textId="77777777" w:rsidR="008F0DC9" w:rsidRDefault="0056453F">
            <w:pPr>
              <w:jc w:val="center"/>
              <w:rPr>
                <w:b/>
                <w:sz w:val="24"/>
                <w:szCs w:val="24"/>
              </w:rPr>
            </w:pPr>
            <w:r>
              <w:rPr>
                <w:b/>
                <w:sz w:val="24"/>
                <w:szCs w:val="24"/>
              </w:rPr>
              <w:t>Low</w:t>
            </w:r>
          </w:p>
        </w:tc>
        <w:tc>
          <w:tcPr>
            <w:tcW w:w="1486" w:type="dxa"/>
            <w:shd w:val="clear" w:color="auto" w:fill="FFFF00"/>
            <w:vAlign w:val="center"/>
          </w:tcPr>
          <w:p w14:paraId="000000A8" w14:textId="77777777" w:rsidR="008F0DC9" w:rsidRDefault="0056453F">
            <w:pPr>
              <w:jc w:val="center"/>
              <w:rPr>
                <w:b/>
                <w:sz w:val="24"/>
                <w:szCs w:val="24"/>
              </w:rPr>
            </w:pPr>
            <w:r>
              <w:rPr>
                <w:b/>
                <w:sz w:val="24"/>
                <w:szCs w:val="24"/>
              </w:rPr>
              <w:t>Medium</w:t>
            </w:r>
          </w:p>
        </w:tc>
        <w:tc>
          <w:tcPr>
            <w:tcW w:w="1415" w:type="dxa"/>
            <w:shd w:val="clear" w:color="auto" w:fill="FFFF00"/>
            <w:vAlign w:val="center"/>
          </w:tcPr>
          <w:p w14:paraId="000000A9" w14:textId="77777777" w:rsidR="008F0DC9" w:rsidRDefault="0056453F">
            <w:pPr>
              <w:jc w:val="center"/>
              <w:rPr>
                <w:b/>
                <w:sz w:val="24"/>
                <w:szCs w:val="24"/>
              </w:rPr>
            </w:pPr>
            <w:r>
              <w:rPr>
                <w:b/>
                <w:sz w:val="24"/>
                <w:szCs w:val="24"/>
              </w:rPr>
              <w:t>Medium</w:t>
            </w:r>
          </w:p>
        </w:tc>
      </w:tr>
      <w:tr w:rsidR="008F0DC9" w14:paraId="3C04A2BB" w14:textId="77777777">
        <w:trPr>
          <w:trHeight w:val="278"/>
        </w:trPr>
        <w:tc>
          <w:tcPr>
            <w:tcW w:w="2898" w:type="dxa"/>
            <w:tcBorders>
              <w:top w:val="single" w:sz="4" w:space="0" w:color="000000"/>
              <w:left w:val="nil"/>
              <w:bottom w:val="nil"/>
              <w:right w:val="nil"/>
            </w:tcBorders>
          </w:tcPr>
          <w:p w14:paraId="000000AA" w14:textId="77777777" w:rsidR="008F0DC9" w:rsidRDefault="008F0DC9">
            <w:pPr>
              <w:jc w:val="center"/>
              <w:rPr>
                <w:b/>
                <w:sz w:val="24"/>
                <w:szCs w:val="24"/>
              </w:rPr>
            </w:pPr>
          </w:p>
        </w:tc>
        <w:tc>
          <w:tcPr>
            <w:tcW w:w="1657" w:type="dxa"/>
            <w:tcBorders>
              <w:top w:val="single" w:sz="4" w:space="0" w:color="000000"/>
              <w:left w:val="nil"/>
              <w:bottom w:val="nil"/>
              <w:right w:val="single" w:sz="4" w:space="0" w:color="000000"/>
            </w:tcBorders>
            <w:vAlign w:val="center"/>
          </w:tcPr>
          <w:p w14:paraId="000000AB" w14:textId="5C582F5D" w:rsidR="008F0DC9" w:rsidRDefault="0056453F">
            <w:pPr>
              <w:jc w:val="center"/>
              <w:rPr>
                <w:sz w:val="24"/>
                <w:szCs w:val="24"/>
              </w:rPr>
            </w:pPr>
            <w:r>
              <w:rPr>
                <w:b/>
                <w:sz w:val="24"/>
                <w:szCs w:val="24"/>
              </w:rPr>
              <w:t>Consequenc</w:t>
            </w:r>
            <w:r w:rsidR="004C529B">
              <w:rPr>
                <w:b/>
                <w:sz w:val="24"/>
                <w:szCs w:val="24"/>
              </w:rPr>
              <w:t>e</w:t>
            </w:r>
          </w:p>
        </w:tc>
        <w:tc>
          <w:tcPr>
            <w:tcW w:w="1330" w:type="dxa"/>
            <w:tcBorders>
              <w:left w:val="single" w:sz="4" w:space="0" w:color="000000"/>
            </w:tcBorders>
            <w:shd w:val="clear" w:color="auto" w:fill="FFFFFF"/>
            <w:vAlign w:val="center"/>
          </w:tcPr>
          <w:p w14:paraId="000000AC" w14:textId="77777777" w:rsidR="008F0DC9" w:rsidRDefault="0056453F">
            <w:pPr>
              <w:jc w:val="center"/>
              <w:rPr>
                <w:sz w:val="24"/>
                <w:szCs w:val="24"/>
              </w:rPr>
            </w:pPr>
            <w:r>
              <w:rPr>
                <w:sz w:val="24"/>
                <w:szCs w:val="24"/>
              </w:rPr>
              <w:t>Minor</w:t>
            </w:r>
          </w:p>
        </w:tc>
        <w:tc>
          <w:tcPr>
            <w:tcW w:w="1379" w:type="dxa"/>
            <w:shd w:val="clear" w:color="auto" w:fill="FFFFFF"/>
            <w:vAlign w:val="center"/>
          </w:tcPr>
          <w:p w14:paraId="000000AD" w14:textId="77777777" w:rsidR="008F0DC9" w:rsidRDefault="0056453F">
            <w:pPr>
              <w:jc w:val="center"/>
              <w:rPr>
                <w:sz w:val="24"/>
                <w:szCs w:val="24"/>
              </w:rPr>
            </w:pPr>
            <w:r>
              <w:rPr>
                <w:sz w:val="24"/>
                <w:szCs w:val="24"/>
              </w:rPr>
              <w:t>Moderate</w:t>
            </w:r>
          </w:p>
        </w:tc>
        <w:tc>
          <w:tcPr>
            <w:tcW w:w="1486" w:type="dxa"/>
            <w:shd w:val="clear" w:color="auto" w:fill="FFFFFF"/>
            <w:vAlign w:val="center"/>
          </w:tcPr>
          <w:p w14:paraId="000000AE" w14:textId="77777777" w:rsidR="008F0DC9" w:rsidRDefault="0056453F">
            <w:pPr>
              <w:jc w:val="center"/>
              <w:rPr>
                <w:sz w:val="24"/>
                <w:szCs w:val="24"/>
              </w:rPr>
            </w:pPr>
            <w:r>
              <w:rPr>
                <w:sz w:val="24"/>
                <w:szCs w:val="24"/>
              </w:rPr>
              <w:t xml:space="preserve">Major </w:t>
            </w:r>
          </w:p>
        </w:tc>
        <w:tc>
          <w:tcPr>
            <w:tcW w:w="1415" w:type="dxa"/>
            <w:shd w:val="clear" w:color="auto" w:fill="FFFFFF"/>
            <w:vAlign w:val="center"/>
          </w:tcPr>
          <w:p w14:paraId="000000AF" w14:textId="77777777" w:rsidR="008F0DC9" w:rsidRDefault="0056453F">
            <w:pPr>
              <w:jc w:val="center"/>
              <w:rPr>
                <w:sz w:val="24"/>
                <w:szCs w:val="24"/>
              </w:rPr>
            </w:pPr>
            <w:r>
              <w:rPr>
                <w:sz w:val="24"/>
                <w:szCs w:val="24"/>
              </w:rPr>
              <w:t>Extreme</w:t>
            </w:r>
          </w:p>
        </w:tc>
      </w:tr>
      <w:tr w:rsidR="008F0DC9" w14:paraId="18E3BFD8" w14:textId="77777777">
        <w:trPr>
          <w:trHeight w:val="278"/>
        </w:trPr>
        <w:tc>
          <w:tcPr>
            <w:tcW w:w="2898" w:type="dxa"/>
            <w:tcBorders>
              <w:top w:val="nil"/>
              <w:left w:val="nil"/>
              <w:bottom w:val="nil"/>
              <w:right w:val="nil"/>
            </w:tcBorders>
          </w:tcPr>
          <w:p w14:paraId="000000B0" w14:textId="77777777" w:rsidR="008F0DC9" w:rsidRDefault="008F0DC9">
            <w:pPr>
              <w:jc w:val="center"/>
              <w:rPr>
                <w:sz w:val="24"/>
                <w:szCs w:val="24"/>
              </w:rPr>
            </w:pPr>
          </w:p>
        </w:tc>
        <w:tc>
          <w:tcPr>
            <w:tcW w:w="1657" w:type="dxa"/>
            <w:tcBorders>
              <w:top w:val="nil"/>
              <w:left w:val="nil"/>
              <w:bottom w:val="nil"/>
              <w:right w:val="single" w:sz="4" w:space="0" w:color="000000"/>
            </w:tcBorders>
            <w:vAlign w:val="center"/>
          </w:tcPr>
          <w:p w14:paraId="000000B1" w14:textId="77777777" w:rsidR="008F0DC9" w:rsidRDefault="008F0DC9">
            <w:pPr>
              <w:jc w:val="center"/>
              <w:rPr>
                <w:sz w:val="24"/>
                <w:szCs w:val="24"/>
              </w:rPr>
            </w:pPr>
          </w:p>
        </w:tc>
        <w:tc>
          <w:tcPr>
            <w:tcW w:w="1330" w:type="dxa"/>
            <w:tcBorders>
              <w:left w:val="single" w:sz="4" w:space="0" w:color="000000"/>
            </w:tcBorders>
            <w:shd w:val="clear" w:color="auto" w:fill="FFFFFF"/>
            <w:vAlign w:val="center"/>
          </w:tcPr>
          <w:p w14:paraId="000000B2" w14:textId="77777777" w:rsidR="008F0DC9" w:rsidRDefault="0056453F">
            <w:pPr>
              <w:jc w:val="center"/>
              <w:rPr>
                <w:sz w:val="24"/>
                <w:szCs w:val="24"/>
              </w:rPr>
            </w:pPr>
            <w:r>
              <w:rPr>
                <w:sz w:val="24"/>
                <w:szCs w:val="24"/>
              </w:rPr>
              <w:t>Minor cuts, bruises, irritation or physical discomfort</w:t>
            </w:r>
          </w:p>
        </w:tc>
        <w:tc>
          <w:tcPr>
            <w:tcW w:w="1379" w:type="dxa"/>
            <w:shd w:val="clear" w:color="auto" w:fill="FFFFFF"/>
            <w:vAlign w:val="center"/>
          </w:tcPr>
          <w:p w14:paraId="000000B3" w14:textId="77777777" w:rsidR="008F0DC9" w:rsidRDefault="0056453F">
            <w:pPr>
              <w:jc w:val="center"/>
              <w:rPr>
                <w:sz w:val="24"/>
                <w:szCs w:val="24"/>
              </w:rPr>
            </w:pPr>
            <w:r>
              <w:rPr>
                <w:sz w:val="24"/>
                <w:szCs w:val="24"/>
              </w:rPr>
              <w:t xml:space="preserve">Injury or illness requiring medical treatment </w:t>
            </w:r>
          </w:p>
        </w:tc>
        <w:tc>
          <w:tcPr>
            <w:tcW w:w="1486" w:type="dxa"/>
            <w:shd w:val="clear" w:color="auto" w:fill="FFFFFF"/>
            <w:vAlign w:val="center"/>
          </w:tcPr>
          <w:p w14:paraId="000000B4" w14:textId="77777777" w:rsidR="008F0DC9" w:rsidRDefault="0056453F">
            <w:pPr>
              <w:jc w:val="center"/>
              <w:rPr>
                <w:sz w:val="24"/>
                <w:szCs w:val="24"/>
              </w:rPr>
            </w:pPr>
            <w:r>
              <w:rPr>
                <w:sz w:val="24"/>
                <w:szCs w:val="24"/>
              </w:rPr>
              <w:t xml:space="preserve">Injury or illness requiring hospital admission and/or temporary impairment (less than 6 months) </w:t>
            </w:r>
          </w:p>
        </w:tc>
        <w:tc>
          <w:tcPr>
            <w:tcW w:w="1415" w:type="dxa"/>
            <w:shd w:val="clear" w:color="auto" w:fill="FFFFFF"/>
            <w:vAlign w:val="center"/>
          </w:tcPr>
          <w:p w14:paraId="000000B5" w14:textId="77777777" w:rsidR="008F0DC9" w:rsidRDefault="0056453F">
            <w:pPr>
              <w:jc w:val="center"/>
              <w:rPr>
                <w:sz w:val="24"/>
                <w:szCs w:val="24"/>
              </w:rPr>
            </w:pPr>
            <w:r>
              <w:rPr>
                <w:sz w:val="24"/>
                <w:szCs w:val="24"/>
              </w:rPr>
              <w:t>Injury or illness resulting in long-term or permanent  impairment and/or one or more fatalities</w:t>
            </w:r>
          </w:p>
        </w:tc>
      </w:tr>
    </w:tbl>
    <w:p w14:paraId="000000B6" w14:textId="77777777" w:rsidR="008F0DC9" w:rsidRDefault="008F0DC9"/>
    <w:p w14:paraId="000000B7" w14:textId="77777777" w:rsidR="008F0DC9" w:rsidRDefault="0091683D">
      <w:pPr>
        <w:spacing w:after="120"/>
        <w:rPr>
          <w:b/>
          <w:color w:val="000000"/>
        </w:rPr>
      </w:pPr>
      <w:sdt>
        <w:sdtPr>
          <w:tag w:val="goog_rdk_25"/>
          <w:id w:val="-393823341"/>
        </w:sdtPr>
        <w:sdtEndPr/>
        <w:sdtContent/>
      </w:sdt>
      <w:r w:rsidR="0056453F">
        <w:rPr>
          <w:b/>
          <w:color w:val="000000"/>
        </w:rPr>
        <w:t>Table 2. Potential Hazards</w:t>
      </w:r>
    </w:p>
    <w:tbl>
      <w:tblPr>
        <w:tblStyle w:val="a5"/>
        <w:tblW w:w="7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93"/>
        <w:gridCol w:w="707"/>
        <w:gridCol w:w="667"/>
        <w:gridCol w:w="654"/>
      </w:tblGrid>
      <w:tr w:rsidR="008F0DC9" w14:paraId="56A787FA" w14:textId="77777777">
        <w:trPr>
          <w:trHeight w:val="540"/>
        </w:trPr>
        <w:tc>
          <w:tcPr>
            <w:tcW w:w="5493" w:type="dxa"/>
            <w:tcBorders>
              <w:left w:val="single" w:sz="8" w:space="0" w:color="000000"/>
              <w:right w:val="single" w:sz="8" w:space="0" w:color="000000"/>
            </w:tcBorders>
            <w:shd w:val="clear" w:color="auto" w:fill="EFEFEF"/>
            <w:tcMar>
              <w:top w:w="100" w:type="dxa"/>
              <w:left w:w="100" w:type="dxa"/>
              <w:bottom w:w="100" w:type="dxa"/>
              <w:right w:w="100" w:type="dxa"/>
            </w:tcMar>
          </w:tcPr>
          <w:p w14:paraId="000000B8" w14:textId="77777777" w:rsidR="008F0DC9" w:rsidRDefault="0056453F">
            <w:pPr>
              <w:jc w:val="right"/>
            </w:pPr>
            <w:r>
              <w:rPr>
                <w:color w:val="000000"/>
              </w:rPr>
              <w:lastRenderedPageBreak/>
              <w:t xml:space="preserve"> </w:t>
            </w:r>
          </w:p>
        </w:tc>
        <w:tc>
          <w:tcPr>
            <w:tcW w:w="707" w:type="dxa"/>
            <w:tcBorders>
              <w:left w:val="single" w:sz="8" w:space="0" w:color="000000"/>
              <w:right w:val="single" w:sz="8" w:space="0" w:color="000000"/>
            </w:tcBorders>
            <w:shd w:val="clear" w:color="auto" w:fill="EFEFEF"/>
            <w:tcMar>
              <w:top w:w="100" w:type="dxa"/>
              <w:left w:w="100" w:type="dxa"/>
              <w:bottom w:w="100" w:type="dxa"/>
              <w:right w:w="100" w:type="dxa"/>
            </w:tcMar>
          </w:tcPr>
          <w:p w14:paraId="000000B9" w14:textId="77777777" w:rsidR="008F0DC9" w:rsidRDefault="0056453F">
            <w:r>
              <w:rPr>
                <w:b/>
                <w:color w:val="000000"/>
                <w:shd w:val="clear" w:color="auto" w:fill="F3F3F3"/>
              </w:rPr>
              <w:t>High</w:t>
            </w:r>
          </w:p>
        </w:tc>
        <w:tc>
          <w:tcPr>
            <w:tcW w:w="667" w:type="dxa"/>
            <w:tcBorders>
              <w:left w:val="single" w:sz="8" w:space="0" w:color="000000"/>
              <w:right w:val="single" w:sz="8" w:space="0" w:color="000000"/>
            </w:tcBorders>
            <w:shd w:val="clear" w:color="auto" w:fill="EFEFEF"/>
            <w:tcMar>
              <w:top w:w="100" w:type="dxa"/>
              <w:left w:w="100" w:type="dxa"/>
              <w:bottom w:w="100" w:type="dxa"/>
              <w:right w:w="100" w:type="dxa"/>
            </w:tcMar>
          </w:tcPr>
          <w:p w14:paraId="000000BA" w14:textId="77777777" w:rsidR="008F0DC9" w:rsidRDefault="0056453F">
            <w:r>
              <w:rPr>
                <w:b/>
                <w:color w:val="000000"/>
                <w:shd w:val="clear" w:color="auto" w:fill="F3F3F3"/>
              </w:rPr>
              <w:t>Med</w:t>
            </w:r>
          </w:p>
        </w:tc>
        <w:tc>
          <w:tcPr>
            <w:tcW w:w="654" w:type="dxa"/>
            <w:tcBorders>
              <w:left w:val="single" w:sz="8" w:space="0" w:color="000000"/>
            </w:tcBorders>
            <w:shd w:val="clear" w:color="auto" w:fill="EFEFEF"/>
            <w:tcMar>
              <w:top w:w="100" w:type="dxa"/>
              <w:left w:w="100" w:type="dxa"/>
              <w:bottom w:w="100" w:type="dxa"/>
              <w:right w:w="100" w:type="dxa"/>
            </w:tcMar>
          </w:tcPr>
          <w:p w14:paraId="000000BB" w14:textId="77777777" w:rsidR="008F0DC9" w:rsidRDefault="0056453F">
            <w:r>
              <w:rPr>
                <w:b/>
                <w:color w:val="000000"/>
                <w:shd w:val="clear" w:color="auto" w:fill="F3F3F3"/>
              </w:rPr>
              <w:t>Low</w:t>
            </w:r>
          </w:p>
        </w:tc>
      </w:tr>
      <w:tr w:rsidR="008F0DC9" w14:paraId="2EF11727" w14:textId="77777777">
        <w:trPr>
          <w:trHeight w:val="540"/>
        </w:trPr>
        <w:tc>
          <w:tcPr>
            <w:tcW w:w="5493" w:type="dxa"/>
            <w:tcBorders>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0BC" w14:textId="77777777" w:rsidR="008F0DC9" w:rsidRDefault="0056453F">
            <w:r>
              <w:rPr>
                <w:b/>
                <w:color w:val="000000"/>
                <w:shd w:val="clear" w:color="auto" w:fill="F3F3F3"/>
              </w:rPr>
              <w:t xml:space="preserve">Natural </w:t>
            </w:r>
            <w:sdt>
              <w:sdtPr>
                <w:tag w:val="goog_rdk_26"/>
                <w:id w:val="-399521264"/>
              </w:sdtPr>
              <w:sdtEndPr/>
              <w:sdtContent/>
            </w:sdt>
            <w:sdt>
              <w:sdtPr>
                <w:tag w:val="goog_rdk_27"/>
                <w:id w:val="575873041"/>
              </w:sdtPr>
              <w:sdtEndPr/>
              <w:sdtContent/>
            </w:sdt>
            <w:sdt>
              <w:sdtPr>
                <w:tag w:val="goog_rdk_28"/>
                <w:id w:val="-2136399713"/>
              </w:sdtPr>
              <w:sdtEndPr/>
              <w:sdtContent/>
            </w:sdt>
            <w:sdt>
              <w:sdtPr>
                <w:tag w:val="goog_rdk_29"/>
                <w:id w:val="-869993908"/>
              </w:sdtPr>
              <w:sdtEndPr/>
              <w:sdtContent/>
            </w:sdt>
            <w:r>
              <w:rPr>
                <w:b/>
                <w:color w:val="000000"/>
                <w:shd w:val="clear" w:color="auto" w:fill="F3F3F3"/>
              </w:rPr>
              <w:t>Hazards</w:t>
            </w:r>
          </w:p>
        </w:tc>
        <w:tc>
          <w:tcPr>
            <w:tcW w:w="707" w:type="dxa"/>
            <w:tcBorders>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0BD" w14:textId="77777777" w:rsidR="008F0DC9" w:rsidRDefault="008F0DC9"/>
        </w:tc>
        <w:tc>
          <w:tcPr>
            <w:tcW w:w="667" w:type="dxa"/>
            <w:tcBorders>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0BE" w14:textId="77777777" w:rsidR="008F0DC9" w:rsidRDefault="008F0DC9"/>
        </w:tc>
        <w:tc>
          <w:tcPr>
            <w:tcW w:w="654" w:type="dxa"/>
            <w:tcBorders>
              <w:left w:val="single" w:sz="8" w:space="0" w:color="000000"/>
              <w:bottom w:val="single" w:sz="4" w:space="0" w:color="000000"/>
            </w:tcBorders>
            <w:shd w:val="clear" w:color="auto" w:fill="EFEFEF"/>
            <w:tcMar>
              <w:top w:w="100" w:type="dxa"/>
              <w:left w:w="100" w:type="dxa"/>
              <w:bottom w:w="100" w:type="dxa"/>
              <w:right w:w="100" w:type="dxa"/>
            </w:tcMar>
          </w:tcPr>
          <w:p w14:paraId="000000BF" w14:textId="5E8BA380" w:rsidR="008F0DC9" w:rsidRDefault="00EC37B6">
            <w:r>
              <w:t>v</w:t>
            </w:r>
          </w:p>
        </w:tc>
      </w:tr>
      <w:tr w:rsidR="008F0DC9" w14:paraId="7211FC12"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0" w14:textId="77777777" w:rsidR="008F0DC9" w:rsidRDefault="0056453F">
            <w:r>
              <w:rPr>
                <w:color w:val="000000"/>
              </w:rPr>
              <w:t xml:space="preserve">Temperature Extremes </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C3" w14:textId="2E0C5538" w:rsidR="008F0DC9" w:rsidRDefault="00EC37B6">
            <w:r>
              <w:t>v</w:t>
            </w:r>
          </w:p>
        </w:tc>
      </w:tr>
      <w:tr w:rsidR="008F0DC9" w14:paraId="370034A0"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4" w14:textId="77777777" w:rsidR="008F0DC9" w:rsidRDefault="0056453F">
            <w:r>
              <w:rPr>
                <w:color w:val="000000"/>
              </w:rPr>
              <w:t>Uneven/Slippery Walking Surfaces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6" w14:textId="2A2E1884" w:rsidR="008F0DC9" w:rsidRDefault="00EC37B6">
            <w:r>
              <w:t>v</w:t>
            </w:r>
          </w:p>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C7" w14:textId="77777777" w:rsidR="008F0DC9" w:rsidRDefault="008F0DC9"/>
        </w:tc>
      </w:tr>
      <w:tr w:rsidR="008F0DC9" w14:paraId="1DEFC228"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8" w14:textId="77777777" w:rsidR="008F0DC9" w:rsidRDefault="0056453F">
            <w:r>
              <w:rPr>
                <w:color w:val="000000"/>
              </w:rPr>
              <w:t>Sharp Objects—rocks, coral, vegetation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A"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CB" w14:textId="456F4B42" w:rsidR="008F0DC9" w:rsidRDefault="00EC37B6">
            <w:r>
              <w:t>v</w:t>
            </w:r>
          </w:p>
        </w:tc>
      </w:tr>
      <w:tr w:rsidR="008F0DC9" w14:paraId="11F83ED1"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C" w14:textId="77777777" w:rsidR="008F0DC9" w:rsidRDefault="0056453F">
            <w:r>
              <w:rPr>
                <w:color w:val="000000"/>
              </w:rPr>
              <w:t>Heights/Drop-offs (including high elevation)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E"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CF" w14:textId="59A6EB82" w:rsidR="008F0DC9" w:rsidRDefault="00EC37B6">
            <w:r>
              <w:t>v</w:t>
            </w:r>
          </w:p>
        </w:tc>
      </w:tr>
      <w:tr w:rsidR="008F0DC9" w14:paraId="7B8E99EF"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0" w14:textId="77777777" w:rsidR="008F0DC9" w:rsidRDefault="0056453F">
            <w:r>
              <w:rPr>
                <w:color w:val="000000"/>
              </w:rPr>
              <w:t>Falling Objects/Obstructions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D3" w14:textId="73A5AD78" w:rsidR="008F0DC9" w:rsidRDefault="00EC37B6">
            <w:r>
              <w:t>v</w:t>
            </w:r>
          </w:p>
        </w:tc>
      </w:tr>
      <w:tr w:rsidR="008F0DC9" w14:paraId="28B46701"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4" w14:textId="77777777" w:rsidR="008F0DC9" w:rsidRDefault="0056453F">
            <w:r>
              <w:rPr>
                <w:color w:val="000000"/>
              </w:rPr>
              <w:t>Tight Spaces/Narrow Openings/Overhangs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6"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D7" w14:textId="35FCCD3B" w:rsidR="008F0DC9" w:rsidRDefault="00EC37B6">
            <w:r>
              <w:t>v</w:t>
            </w:r>
          </w:p>
        </w:tc>
      </w:tr>
      <w:tr w:rsidR="008F0DC9" w14:paraId="2BE04A89"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8" w14:textId="77777777" w:rsidR="008F0DC9" w:rsidRDefault="0056453F">
            <w:r>
              <w:rPr>
                <w:color w:val="000000"/>
              </w:rPr>
              <w:t>Darkness/Low Light</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9" w14:textId="5A4F2311" w:rsidR="008F0DC9" w:rsidRDefault="00C1323C">
            <w:ins w:id="132" w:author="sschenk@student.ubc.ca" w:date="2020-10-19T18:47:00Z">
              <w:r>
                <w:t>v</w:t>
              </w:r>
            </w:ins>
          </w:p>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A" w14:textId="3899DA46" w:rsidR="008F0DC9" w:rsidRDefault="000549AE">
            <w:del w:id="133" w:author="sschenk@student.ubc.ca" w:date="2020-10-19T18:47:00Z">
              <w:r w:rsidDel="00C1323C">
                <w:delText>v</w:delText>
              </w:r>
            </w:del>
          </w:p>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DB" w14:textId="40E33B97" w:rsidR="008F0DC9" w:rsidRDefault="008F0DC9"/>
        </w:tc>
      </w:tr>
      <w:tr w:rsidR="008F0DC9" w14:paraId="569833F3"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C" w14:textId="77777777" w:rsidR="008F0DC9" w:rsidRDefault="0056453F">
            <w:r>
              <w:rPr>
                <w:color w:val="000000"/>
              </w:rPr>
              <w:t>Strong Sunlight (including sunburn)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E" w14:textId="20E435D5" w:rsidR="008F0DC9" w:rsidRDefault="00EC37B6">
            <w:del w:id="134" w:author="sschenk@student.ubc.ca" w:date="2020-10-19T18:47:00Z">
              <w:r w:rsidDel="00C1323C">
                <w:delText>v</w:delText>
              </w:r>
            </w:del>
          </w:p>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DF" w14:textId="072DD381" w:rsidR="008F0DC9" w:rsidRDefault="00C1323C">
            <w:ins w:id="135" w:author="sschenk@student.ubc.ca" w:date="2020-10-19T18:47:00Z">
              <w:r>
                <w:t>v</w:t>
              </w:r>
            </w:ins>
          </w:p>
        </w:tc>
      </w:tr>
      <w:tr w:rsidR="008F0DC9" w14:paraId="280DC460"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0" w14:textId="77777777" w:rsidR="008F0DC9" w:rsidRDefault="0056453F">
            <w:r>
              <w:rPr>
                <w:color w:val="000000"/>
              </w:rPr>
              <w:t>Foul Weather—wind, rain, snow, lightning, flash flood</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E3" w14:textId="6DF1F2E2" w:rsidR="008F0DC9" w:rsidRDefault="00EC37B6">
            <w:r>
              <w:t>v</w:t>
            </w:r>
          </w:p>
        </w:tc>
      </w:tr>
      <w:tr w:rsidR="008F0DC9" w14:paraId="33335B36"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4" w14:textId="77777777" w:rsidR="008F0DC9" w:rsidRDefault="0056453F">
            <w:r>
              <w:rPr>
                <w:color w:val="000000"/>
              </w:rPr>
              <w:t>Fire Hazard</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6"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E7" w14:textId="75FFC561" w:rsidR="008F0DC9" w:rsidRDefault="00EC37B6">
            <w:r>
              <w:t>v</w:t>
            </w:r>
          </w:p>
        </w:tc>
      </w:tr>
      <w:tr w:rsidR="008F0DC9" w14:paraId="543EF345"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8" w14:textId="77777777" w:rsidR="008F0DC9" w:rsidRDefault="0056453F">
            <w:r>
              <w:rPr>
                <w:color w:val="000000"/>
              </w:rPr>
              <w:t>Smoke/Dust/Fog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A"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EB" w14:textId="70440F0D" w:rsidR="008F0DC9" w:rsidRDefault="00EC37B6">
            <w:r>
              <w:t>v</w:t>
            </w:r>
          </w:p>
        </w:tc>
      </w:tr>
      <w:tr w:rsidR="008F0DC9" w14:paraId="0E0770F1"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C" w14:textId="77777777" w:rsidR="008F0DC9" w:rsidRDefault="0056453F">
            <w:r>
              <w:rPr>
                <w:color w:val="000000"/>
              </w:rPr>
              <w:t>Toxic/Allergic Sources (vegetation, pollen)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E"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EF" w14:textId="7E024674" w:rsidR="008F0DC9" w:rsidRDefault="00EC37B6">
            <w:r>
              <w:t>v</w:t>
            </w:r>
          </w:p>
        </w:tc>
      </w:tr>
      <w:tr w:rsidR="008F0DC9" w14:paraId="4E847CFB"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0" w14:textId="77777777" w:rsidR="008F0DC9" w:rsidRDefault="0056453F">
            <w:r>
              <w:rPr>
                <w:color w:val="000000"/>
              </w:rPr>
              <w:t>Animals—insects, reptiles, mammals, other</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F3" w14:textId="3855BD29" w:rsidR="008F0DC9" w:rsidRDefault="00EC37B6">
            <w:r>
              <w:t>v</w:t>
            </w:r>
          </w:p>
        </w:tc>
      </w:tr>
      <w:tr w:rsidR="008F0DC9" w14:paraId="4BBB8233"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4" w14:textId="77777777" w:rsidR="008F0DC9" w:rsidRDefault="0056453F">
            <w:pPr>
              <w:ind w:right="-1245"/>
            </w:pPr>
            <w:r>
              <w:rPr>
                <w:color w:val="000000"/>
              </w:rPr>
              <w:t>Water/Current—streams, waves, tides, depth</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6"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F7" w14:textId="4C46B2D3" w:rsidR="008F0DC9" w:rsidRDefault="00EC37B6">
            <w:r>
              <w:t>v</w:t>
            </w:r>
          </w:p>
        </w:tc>
      </w:tr>
      <w:tr w:rsidR="008F0DC9" w14:paraId="737EB045"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8" w14:textId="77777777" w:rsidR="008F0DC9" w:rsidRDefault="0056453F">
            <w:r>
              <w:rPr>
                <w:color w:val="000000"/>
              </w:rPr>
              <w:t>Elevation (low oxygen)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A"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FB" w14:textId="4F4715D4" w:rsidR="008F0DC9" w:rsidRDefault="00EC37B6">
            <w:r>
              <w:t>v</w:t>
            </w:r>
          </w:p>
        </w:tc>
      </w:tr>
      <w:tr w:rsidR="008F0DC9" w14:paraId="5E3D4DC9"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C" w14:textId="77777777" w:rsidR="008F0DC9" w:rsidRDefault="0056453F">
            <w:r>
              <w:rPr>
                <w:color w:val="000000"/>
              </w:rPr>
              <w:t>Unpredictability of environment</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E"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FF" w14:textId="751D434C" w:rsidR="008F0DC9" w:rsidRDefault="00EC37B6">
            <w:r>
              <w:t>v</w:t>
            </w:r>
          </w:p>
        </w:tc>
      </w:tr>
      <w:tr w:rsidR="008F0DC9" w14:paraId="70DE08A2" w14:textId="77777777">
        <w:trPr>
          <w:trHeight w:val="500"/>
        </w:trPr>
        <w:tc>
          <w:tcPr>
            <w:tcW w:w="5493" w:type="dxa"/>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100" w14:textId="77777777" w:rsidR="008F0DC9" w:rsidRDefault="0056453F">
            <w:r>
              <w:rPr>
                <w:b/>
                <w:color w:val="000000"/>
                <w:shd w:val="clear" w:color="auto" w:fill="F3F3F3"/>
              </w:rPr>
              <w:lastRenderedPageBreak/>
              <w:t>Transportation Hazards</w:t>
            </w:r>
          </w:p>
        </w:tc>
        <w:tc>
          <w:tcPr>
            <w:tcW w:w="707" w:type="dxa"/>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10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102" w14:textId="77777777" w:rsidR="008F0DC9" w:rsidRDefault="008F0DC9"/>
        </w:tc>
        <w:tc>
          <w:tcPr>
            <w:tcW w:w="654" w:type="dxa"/>
            <w:tcBorders>
              <w:top w:val="single" w:sz="4" w:space="0" w:color="000000"/>
              <w:left w:val="single" w:sz="8" w:space="0" w:color="000000"/>
              <w:bottom w:val="single" w:sz="4" w:space="0" w:color="000000"/>
            </w:tcBorders>
            <w:shd w:val="clear" w:color="auto" w:fill="EFEFEF"/>
            <w:tcMar>
              <w:top w:w="100" w:type="dxa"/>
              <w:left w:w="100" w:type="dxa"/>
              <w:bottom w:w="100" w:type="dxa"/>
              <w:right w:w="100" w:type="dxa"/>
            </w:tcMar>
          </w:tcPr>
          <w:p w14:paraId="00000103" w14:textId="7EABC047" w:rsidR="008F0DC9" w:rsidRDefault="00EC37B6">
            <w:r>
              <w:t>v</w:t>
            </w:r>
          </w:p>
        </w:tc>
      </w:tr>
      <w:tr w:rsidR="008F0DC9" w14:paraId="10FE2F48"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4" w14:textId="77777777" w:rsidR="008F0DC9" w:rsidRDefault="0056453F">
            <w:r>
              <w:rPr>
                <w:color w:val="000000"/>
              </w:rPr>
              <w:t>Vehicular Traffic—roads, railroads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6"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07" w14:textId="1DFC65CC" w:rsidR="008F0DC9" w:rsidRDefault="00EC37B6">
            <w:r>
              <w:t>v</w:t>
            </w:r>
          </w:p>
        </w:tc>
      </w:tr>
      <w:tr w:rsidR="008F0DC9" w14:paraId="02689D86"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8" w14:textId="77777777" w:rsidR="008F0DC9" w:rsidRDefault="0056453F">
            <w:r>
              <w:rPr>
                <w:color w:val="000000"/>
              </w:rPr>
              <w:t>Bridges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A"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0B" w14:textId="76D9FC47" w:rsidR="008F0DC9" w:rsidRDefault="00EC37B6">
            <w:r>
              <w:t>v</w:t>
            </w:r>
          </w:p>
        </w:tc>
      </w:tr>
      <w:tr w:rsidR="008F0DC9" w14:paraId="026FD249"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C" w14:textId="77777777" w:rsidR="008F0DC9" w:rsidRDefault="0056453F">
            <w:r>
              <w:rPr>
                <w:color w:val="000000"/>
              </w:rPr>
              <w:t>Route Conditions – Weather extremes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E"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0F" w14:textId="23B02056" w:rsidR="008F0DC9" w:rsidRDefault="00EC37B6">
            <w:r>
              <w:t>v</w:t>
            </w:r>
          </w:p>
        </w:tc>
      </w:tr>
      <w:tr w:rsidR="008F0DC9" w14:paraId="16E2DB45"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0" w14:textId="77777777" w:rsidR="008F0DC9" w:rsidRDefault="0056453F">
            <w:r>
              <w:rPr>
                <w:color w:val="000000"/>
              </w:rPr>
              <w:t>Route Conditions - rough (inc. flat tires)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13" w14:textId="36D5567D" w:rsidR="008F0DC9" w:rsidRDefault="00EC37B6">
            <w:r>
              <w:t>v</w:t>
            </w:r>
          </w:p>
        </w:tc>
      </w:tr>
      <w:tr w:rsidR="008F0DC9" w14:paraId="180298A4"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4" w14:textId="77777777" w:rsidR="008F0DC9" w:rsidRDefault="0056453F">
            <w:r>
              <w:rPr>
                <w:color w:val="000000"/>
              </w:rPr>
              <w:t>Vehicle Condition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6"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17" w14:textId="3163CBAF" w:rsidR="008F0DC9" w:rsidRDefault="00EC37B6">
            <w:r>
              <w:t>v</w:t>
            </w:r>
          </w:p>
        </w:tc>
      </w:tr>
      <w:tr w:rsidR="008F0DC9" w14:paraId="36A68EBC" w14:textId="77777777">
        <w:trPr>
          <w:trHeight w:val="500"/>
        </w:trPr>
        <w:tc>
          <w:tcPr>
            <w:tcW w:w="5493" w:type="dxa"/>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118" w14:textId="77777777" w:rsidR="008F0DC9" w:rsidRDefault="0056453F">
            <w:r>
              <w:rPr>
                <w:b/>
                <w:color w:val="000000"/>
                <w:shd w:val="clear" w:color="auto" w:fill="F3F3F3"/>
              </w:rPr>
              <w:t>Field Work Hazards</w:t>
            </w:r>
          </w:p>
        </w:tc>
        <w:tc>
          <w:tcPr>
            <w:tcW w:w="707" w:type="dxa"/>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11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11A" w14:textId="77777777" w:rsidR="008F0DC9" w:rsidRDefault="008F0DC9"/>
        </w:tc>
        <w:tc>
          <w:tcPr>
            <w:tcW w:w="654" w:type="dxa"/>
            <w:tcBorders>
              <w:top w:val="single" w:sz="4" w:space="0" w:color="000000"/>
              <w:left w:val="single" w:sz="8" w:space="0" w:color="000000"/>
              <w:bottom w:val="single" w:sz="4" w:space="0" w:color="000000"/>
            </w:tcBorders>
            <w:shd w:val="clear" w:color="auto" w:fill="EFEFEF"/>
            <w:tcMar>
              <w:top w:w="100" w:type="dxa"/>
              <w:left w:w="100" w:type="dxa"/>
              <w:bottom w:w="100" w:type="dxa"/>
              <w:right w:w="100" w:type="dxa"/>
            </w:tcMar>
          </w:tcPr>
          <w:p w14:paraId="0000011B" w14:textId="5C89BCFB" w:rsidR="008F0DC9" w:rsidRDefault="00EC37B6">
            <w:r>
              <w:t>v</w:t>
            </w:r>
          </w:p>
        </w:tc>
      </w:tr>
      <w:tr w:rsidR="008F0DC9" w14:paraId="2EBE8AB3"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C" w14:textId="77777777" w:rsidR="008F0DC9" w:rsidRDefault="0056453F">
            <w:pPr>
              <w:rPr>
                <w:color w:val="000000"/>
              </w:rPr>
            </w:pPr>
            <w:r>
              <w:rPr>
                <w:color w:val="000000"/>
              </w:rPr>
              <w:t>Getting lost</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E"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1F" w14:textId="2B23E32B" w:rsidR="008F0DC9" w:rsidRDefault="00EC37B6">
            <w:r>
              <w:t>v</w:t>
            </w:r>
          </w:p>
        </w:tc>
      </w:tr>
      <w:tr w:rsidR="008F0DC9" w14:paraId="5EDBB278"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0" w14:textId="77777777" w:rsidR="008F0DC9" w:rsidRDefault="0056453F">
            <w:r>
              <w:rPr>
                <w:color w:val="000000"/>
              </w:rPr>
              <w:t>Hiking/Walking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23" w14:textId="1ACEB760" w:rsidR="008F0DC9" w:rsidRDefault="00EC37B6">
            <w:r>
              <w:t>v</w:t>
            </w:r>
          </w:p>
        </w:tc>
      </w:tr>
      <w:tr w:rsidR="008F0DC9" w14:paraId="2D5A7D56"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4" w14:textId="77777777" w:rsidR="008F0DC9" w:rsidRDefault="0056453F">
            <w:r>
              <w:rPr>
                <w:color w:val="000000"/>
              </w:rPr>
              <w:t>Climbing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6"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27" w14:textId="075D8DAF" w:rsidR="008F0DC9" w:rsidRDefault="00EC37B6">
            <w:r>
              <w:t>v</w:t>
            </w:r>
          </w:p>
        </w:tc>
      </w:tr>
      <w:tr w:rsidR="008F0DC9" w14:paraId="03871A9F"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8" w14:textId="77777777" w:rsidR="008F0DC9" w:rsidRDefault="0056453F">
            <w:r>
              <w:rPr>
                <w:color w:val="000000"/>
              </w:rPr>
              <w:t>Lifting/Carrying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A"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2B" w14:textId="2B1121B5" w:rsidR="008F0DC9" w:rsidRDefault="00EC37B6">
            <w:r>
              <w:t>v</w:t>
            </w:r>
          </w:p>
        </w:tc>
      </w:tr>
      <w:tr w:rsidR="008F0DC9" w14:paraId="7114F916"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C" w14:textId="77777777" w:rsidR="008F0DC9" w:rsidRDefault="0056453F">
            <w:commentRangeStart w:id="136"/>
            <w:r>
              <w:rPr>
                <w:color w:val="000000"/>
              </w:rPr>
              <w:t>Swimming/Snorkeling/SCUBA/Boating</w:t>
            </w:r>
            <w:commentRangeEnd w:id="136"/>
            <w:r w:rsidR="002C6D84">
              <w:rPr>
                <w:rStyle w:val="CommentReference"/>
                <w:lang w:val="en-US"/>
              </w:rPr>
              <w:commentReference w:id="136"/>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E"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2F" w14:textId="4B46D9E5" w:rsidR="008F0DC9" w:rsidRDefault="00EC37B6">
            <w:r>
              <w:t>v</w:t>
            </w:r>
          </w:p>
        </w:tc>
      </w:tr>
      <w:tr w:rsidR="008F0DC9" w14:paraId="4CA4AB17"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0" w14:textId="77777777" w:rsidR="008F0DC9" w:rsidRDefault="0056453F">
            <w:r>
              <w:rPr>
                <w:color w:val="000000"/>
              </w:rPr>
              <w:t>Digging/Trenching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33" w14:textId="7822086B" w:rsidR="008F0DC9" w:rsidRDefault="00EC37B6">
            <w:r>
              <w:t>v</w:t>
            </w:r>
          </w:p>
        </w:tc>
      </w:tr>
      <w:tr w:rsidR="008F0DC9" w14:paraId="644472FC"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4" w14:textId="77777777" w:rsidR="008F0DC9" w:rsidRDefault="0056453F">
            <w:r>
              <w:rPr>
                <w:color w:val="000000"/>
              </w:rPr>
              <w:t>Use of Tools (including chipping)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6"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37" w14:textId="4CA9F618" w:rsidR="008F0DC9" w:rsidRDefault="00EC37B6">
            <w:r>
              <w:t>v</w:t>
            </w:r>
          </w:p>
        </w:tc>
      </w:tr>
      <w:tr w:rsidR="008F0DC9" w14:paraId="30FC2163"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8" w14:textId="77777777" w:rsidR="008F0DC9" w:rsidRDefault="0056453F">
            <w:r>
              <w:rPr>
                <w:color w:val="000000"/>
              </w:rPr>
              <w:t>Fatigue/Dehydration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A"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3B" w14:textId="2F52CF10" w:rsidR="008F0DC9" w:rsidRDefault="00EC37B6">
            <w:r>
              <w:t>v</w:t>
            </w:r>
          </w:p>
        </w:tc>
      </w:tr>
      <w:tr w:rsidR="008F0DC9" w14:paraId="5399A5C2"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C" w14:textId="77777777" w:rsidR="008F0DC9" w:rsidRDefault="0056453F">
            <w:pPr>
              <w:rPr>
                <w:color w:val="000000"/>
              </w:rPr>
            </w:pPr>
            <w:r>
              <w:rPr>
                <w:color w:val="000000"/>
              </w:rPr>
              <w:t>Animal bites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E"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3F" w14:textId="16DE5236" w:rsidR="008F0DC9" w:rsidRDefault="00EC37B6">
            <w:r>
              <w:t>v</w:t>
            </w:r>
          </w:p>
        </w:tc>
      </w:tr>
      <w:tr w:rsidR="008F0DC9" w14:paraId="4878F8AA"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40" w14:textId="77777777" w:rsidR="008F0DC9" w:rsidRDefault="0056453F">
            <w:pPr>
              <w:rPr>
                <w:color w:val="000000"/>
              </w:rPr>
            </w:pPr>
            <w:r>
              <w:rPr>
                <w:color w:val="000000"/>
              </w:rPr>
              <w:t xml:space="preserve">Research/location specific additional risks: </w:t>
            </w:r>
            <w:r>
              <w:rPr>
                <w:color w:val="4A86E8"/>
              </w:rPr>
              <w:t xml:space="preserve">  </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4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4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43" w14:textId="6A049A56" w:rsidR="008F0DC9" w:rsidRDefault="00EC37B6">
            <w:r>
              <w:t>v</w:t>
            </w:r>
          </w:p>
        </w:tc>
      </w:tr>
    </w:tbl>
    <w:p w14:paraId="00000144" w14:textId="77777777" w:rsidR="008F0DC9" w:rsidRDefault="008F0DC9">
      <w:pPr>
        <w:rPr>
          <w:color w:val="000000"/>
        </w:rPr>
      </w:pPr>
    </w:p>
    <w:p w14:paraId="00000145" w14:textId="77777777" w:rsidR="008F0DC9" w:rsidRDefault="0056453F">
      <w:pPr>
        <w:rPr>
          <w:b/>
          <w:color w:val="000000"/>
        </w:rPr>
      </w:pPr>
      <w:r>
        <w:rPr>
          <w:b/>
          <w:color w:val="000000"/>
        </w:rPr>
        <w:t>Mitigation Plan</w:t>
      </w:r>
    </w:p>
    <w:p w14:paraId="00000146" w14:textId="192629BA" w:rsidR="008F0DC9" w:rsidRDefault="0056453F">
      <w:pPr>
        <w:rPr>
          <w:i/>
          <w:color w:val="000000"/>
        </w:rPr>
      </w:pPr>
      <w:r>
        <w:rPr>
          <w:i/>
          <w:color w:val="000000"/>
        </w:rPr>
        <w:lastRenderedPageBreak/>
        <w:t xml:space="preserve">For activities with hazards determined as 'High' or ‘Medium’ risk, please explain the protocols that will be followed to mitigate that risk. Following the hierarchy of risk control (Table 3), first consider removing activities determined to be ‘High’ risk. </w:t>
      </w:r>
      <w:r w:rsidRPr="0015334F">
        <w:rPr>
          <w:i/>
          <w:color w:val="000000" w:themeColor="text1"/>
        </w:rPr>
        <w:t xml:space="preserve">When it </w:t>
      </w:r>
      <w:sdt>
        <w:sdtPr>
          <w:rPr>
            <w:color w:val="000000" w:themeColor="text1"/>
          </w:rPr>
          <w:tag w:val="goog_rdk_31"/>
          <w:id w:val="772051966"/>
        </w:sdtPr>
        <w:sdtEndPr/>
        <w:sdtContent>
          <w:r w:rsidRPr="0015334F">
            <w:rPr>
              <w:i/>
              <w:color w:val="000000" w:themeColor="text1"/>
            </w:rPr>
            <w:t xml:space="preserve">is </w:t>
          </w:r>
        </w:sdtContent>
      </w:sdt>
      <w:r>
        <w:rPr>
          <w:i/>
          <w:color w:val="000000"/>
        </w:rPr>
        <w:t>not practicable or possible to eliminate a hazard with high risk, the next levels of control, such as substitution or administrative changes, can be applied. Note that the final level of control, personal protective equipment, is considered the least effective because it assumes that participants will be exposed to some level of risk.</w:t>
      </w:r>
    </w:p>
    <w:p w14:paraId="00000147" w14:textId="77777777" w:rsidR="008F0DC9" w:rsidRDefault="008F0DC9"/>
    <w:p w14:paraId="00000148" w14:textId="77777777" w:rsidR="008F0DC9" w:rsidRDefault="0056453F">
      <w:pPr>
        <w:pBdr>
          <w:top w:val="nil"/>
          <w:left w:val="nil"/>
          <w:bottom w:val="nil"/>
          <w:right w:val="nil"/>
          <w:between w:val="nil"/>
        </w:pBdr>
        <w:spacing w:after="120"/>
        <w:rPr>
          <w:b/>
          <w:color w:val="000000"/>
        </w:rPr>
      </w:pPr>
      <w:r>
        <w:rPr>
          <w:b/>
          <w:color w:val="000000"/>
        </w:rPr>
        <w:t>Table 3. Hierarchy of risk control</w:t>
      </w:r>
    </w:p>
    <w:tbl>
      <w:tblPr>
        <w:tblStyle w:val="a6"/>
        <w:tblW w:w="87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68"/>
        <w:gridCol w:w="5589"/>
      </w:tblGrid>
      <w:tr w:rsidR="008F0DC9" w14:paraId="796CB063" w14:textId="77777777">
        <w:trPr>
          <w:jc w:val="center"/>
        </w:trPr>
        <w:tc>
          <w:tcPr>
            <w:tcW w:w="3168" w:type="dxa"/>
          </w:tcPr>
          <w:p w14:paraId="00000149" w14:textId="77777777" w:rsidR="008F0DC9" w:rsidRDefault="008F0DC9">
            <w:pPr>
              <w:pBdr>
                <w:top w:val="nil"/>
                <w:left w:val="nil"/>
                <w:bottom w:val="nil"/>
                <w:right w:val="nil"/>
                <w:between w:val="nil"/>
              </w:pBdr>
              <w:rPr>
                <w:color w:val="000000"/>
              </w:rPr>
            </w:pPr>
          </w:p>
        </w:tc>
        <w:tc>
          <w:tcPr>
            <w:tcW w:w="5589" w:type="dxa"/>
          </w:tcPr>
          <w:p w14:paraId="0000014A" w14:textId="77777777" w:rsidR="008F0DC9" w:rsidRDefault="0091683D">
            <w:pPr>
              <w:pBdr>
                <w:top w:val="nil"/>
                <w:left w:val="nil"/>
                <w:bottom w:val="nil"/>
                <w:right w:val="nil"/>
                <w:between w:val="nil"/>
              </w:pBdr>
              <w:jc w:val="center"/>
              <w:rPr>
                <w:color w:val="000000"/>
              </w:rPr>
            </w:pPr>
            <w:sdt>
              <w:sdtPr>
                <w:tag w:val="goog_rdk_32"/>
                <w:id w:val="-548999623"/>
              </w:sdtPr>
              <w:sdtEndPr/>
              <w:sdtContent/>
            </w:sdt>
            <w:r w:rsidR="0056453F">
              <w:rPr>
                <w:color w:val="000000"/>
              </w:rPr>
              <w:t>Example</w:t>
            </w:r>
          </w:p>
        </w:tc>
      </w:tr>
      <w:tr w:rsidR="008F0DC9" w14:paraId="59C65689" w14:textId="77777777">
        <w:trPr>
          <w:jc w:val="center"/>
        </w:trPr>
        <w:tc>
          <w:tcPr>
            <w:tcW w:w="3168" w:type="dxa"/>
          </w:tcPr>
          <w:p w14:paraId="0000014B" w14:textId="77777777" w:rsidR="008F0DC9" w:rsidRDefault="0056453F">
            <w:pPr>
              <w:pBdr>
                <w:top w:val="nil"/>
                <w:left w:val="nil"/>
                <w:bottom w:val="nil"/>
                <w:right w:val="nil"/>
                <w:between w:val="nil"/>
              </w:pBdr>
              <w:rPr>
                <w:color w:val="000000"/>
              </w:rPr>
            </w:pPr>
            <w:r>
              <w:rPr>
                <w:color w:val="000000"/>
              </w:rPr>
              <w:t>1. Elimination</w:t>
            </w:r>
          </w:p>
        </w:tc>
        <w:tc>
          <w:tcPr>
            <w:tcW w:w="5589" w:type="dxa"/>
          </w:tcPr>
          <w:p w14:paraId="6EEFEF1C" w14:textId="77777777" w:rsidR="00D818E6" w:rsidRDefault="0056453F">
            <w:pPr>
              <w:pBdr>
                <w:top w:val="nil"/>
                <w:left w:val="nil"/>
                <w:bottom w:val="nil"/>
                <w:right w:val="nil"/>
                <w:between w:val="nil"/>
              </w:pBdr>
              <w:rPr>
                <w:color w:val="000000"/>
              </w:rPr>
            </w:pPr>
            <w:r w:rsidRPr="0015334F">
              <w:rPr>
                <w:color w:val="000000"/>
              </w:rPr>
              <w:t>Remove the hazard</w:t>
            </w:r>
          </w:p>
          <w:p w14:paraId="0000014C" w14:textId="5C16BA24" w:rsidR="008F0DC9" w:rsidRPr="00D818E6" w:rsidRDefault="00D818E6" w:rsidP="00D818E6">
            <w:pPr>
              <w:pStyle w:val="ListParagraph"/>
              <w:numPr>
                <w:ilvl w:val="0"/>
                <w:numId w:val="2"/>
              </w:numPr>
              <w:pBdr>
                <w:top w:val="nil"/>
                <w:left w:val="nil"/>
                <w:bottom w:val="nil"/>
                <w:right w:val="nil"/>
                <w:between w:val="nil"/>
              </w:pBdr>
              <w:rPr>
                <w:color w:val="000000"/>
              </w:rPr>
            </w:pPr>
            <w:r w:rsidRPr="00D818E6">
              <w:rPr>
                <w:color w:val="000000"/>
              </w:rPr>
              <w:t>e.g., u</w:t>
            </w:r>
            <w:r w:rsidR="0015334F" w:rsidRPr="00D818E6">
              <w:t>se the 30-30 rule to cease activity if thunderstorms are approaching</w:t>
            </w:r>
          </w:p>
        </w:tc>
      </w:tr>
      <w:tr w:rsidR="008F0DC9" w14:paraId="55CF363E" w14:textId="77777777">
        <w:trPr>
          <w:jc w:val="center"/>
        </w:trPr>
        <w:tc>
          <w:tcPr>
            <w:tcW w:w="3168" w:type="dxa"/>
          </w:tcPr>
          <w:p w14:paraId="0000014D" w14:textId="77777777" w:rsidR="008F0DC9" w:rsidRDefault="0056453F">
            <w:pPr>
              <w:pBdr>
                <w:top w:val="nil"/>
                <w:left w:val="nil"/>
                <w:bottom w:val="nil"/>
                <w:right w:val="nil"/>
                <w:between w:val="nil"/>
              </w:pBdr>
              <w:rPr>
                <w:color w:val="000000"/>
              </w:rPr>
            </w:pPr>
            <w:r>
              <w:rPr>
                <w:color w:val="000000"/>
              </w:rPr>
              <w:t>2. Substitution</w:t>
            </w:r>
          </w:p>
        </w:tc>
        <w:tc>
          <w:tcPr>
            <w:tcW w:w="5589" w:type="dxa"/>
          </w:tcPr>
          <w:p w14:paraId="060E41E3" w14:textId="77777777" w:rsidR="00D818E6" w:rsidRDefault="0056453F">
            <w:pPr>
              <w:pBdr>
                <w:top w:val="nil"/>
                <w:left w:val="nil"/>
                <w:bottom w:val="nil"/>
                <w:right w:val="nil"/>
                <w:between w:val="nil"/>
              </w:pBdr>
              <w:rPr>
                <w:color w:val="000000"/>
              </w:rPr>
            </w:pPr>
            <w:r>
              <w:rPr>
                <w:color w:val="000000"/>
              </w:rPr>
              <w:t>Use an alternative</w:t>
            </w:r>
          </w:p>
          <w:p w14:paraId="0000014E" w14:textId="4BC0D529" w:rsidR="008F0DC9" w:rsidRPr="00D818E6" w:rsidRDefault="00D818E6" w:rsidP="00D818E6">
            <w:pPr>
              <w:pStyle w:val="ListParagraph"/>
              <w:numPr>
                <w:ilvl w:val="0"/>
                <w:numId w:val="2"/>
              </w:numPr>
              <w:pBdr>
                <w:top w:val="nil"/>
                <w:left w:val="nil"/>
                <w:bottom w:val="nil"/>
                <w:right w:val="nil"/>
                <w:between w:val="nil"/>
              </w:pBdr>
              <w:rPr>
                <w:color w:val="000000"/>
              </w:rPr>
            </w:pPr>
            <w:r w:rsidRPr="00D818E6">
              <w:rPr>
                <w:color w:val="000000"/>
              </w:rPr>
              <w:t>e.g., c</w:t>
            </w:r>
            <w:r w:rsidR="0056453F" w:rsidRPr="00D818E6">
              <w:rPr>
                <w:color w:val="000000"/>
              </w:rPr>
              <w:t xml:space="preserve">hoose </w:t>
            </w:r>
            <w:r w:rsidRPr="00D818E6">
              <w:rPr>
                <w:color w:val="000000"/>
              </w:rPr>
              <w:t xml:space="preserve">a longer approach route if it </w:t>
            </w:r>
            <w:r w:rsidR="00232AD9">
              <w:rPr>
                <w:color w:val="000000"/>
              </w:rPr>
              <w:t>avoids steep drop-offs</w:t>
            </w:r>
          </w:p>
        </w:tc>
      </w:tr>
      <w:tr w:rsidR="008F0DC9" w14:paraId="55A850F1" w14:textId="77777777">
        <w:trPr>
          <w:jc w:val="center"/>
        </w:trPr>
        <w:tc>
          <w:tcPr>
            <w:tcW w:w="3168" w:type="dxa"/>
          </w:tcPr>
          <w:p w14:paraId="0000014F" w14:textId="77777777" w:rsidR="008F0DC9" w:rsidRDefault="0056453F">
            <w:pPr>
              <w:pBdr>
                <w:top w:val="nil"/>
                <w:left w:val="nil"/>
                <w:bottom w:val="nil"/>
                <w:right w:val="nil"/>
                <w:between w:val="nil"/>
              </w:pBdr>
              <w:rPr>
                <w:color w:val="000000"/>
              </w:rPr>
            </w:pPr>
            <w:r>
              <w:rPr>
                <w:color w:val="000000"/>
              </w:rPr>
              <w:t>3. Engineering Controls</w:t>
            </w:r>
          </w:p>
        </w:tc>
        <w:tc>
          <w:tcPr>
            <w:tcW w:w="5589" w:type="dxa"/>
          </w:tcPr>
          <w:p w14:paraId="33DAC56C" w14:textId="77777777" w:rsidR="00D818E6" w:rsidRDefault="0056453F">
            <w:pPr>
              <w:pBdr>
                <w:top w:val="nil"/>
                <w:left w:val="nil"/>
                <w:bottom w:val="nil"/>
                <w:right w:val="nil"/>
                <w:between w:val="nil"/>
              </w:pBdr>
              <w:rPr>
                <w:color w:val="000000"/>
              </w:rPr>
            </w:pPr>
            <w:r>
              <w:rPr>
                <w:color w:val="000000"/>
              </w:rPr>
              <w:t>Separation of hazard</w:t>
            </w:r>
          </w:p>
          <w:p w14:paraId="00000152" w14:textId="1F21BE35" w:rsidR="008F0DC9" w:rsidRPr="00523FF9" w:rsidRDefault="00D818E6" w:rsidP="00523FF9">
            <w:pPr>
              <w:pStyle w:val="ListParagraph"/>
              <w:numPr>
                <w:ilvl w:val="0"/>
                <w:numId w:val="2"/>
              </w:numPr>
              <w:pBdr>
                <w:top w:val="nil"/>
                <w:left w:val="nil"/>
                <w:bottom w:val="nil"/>
                <w:right w:val="nil"/>
                <w:between w:val="nil"/>
              </w:pBdr>
              <w:rPr>
                <w:color w:val="000000"/>
              </w:rPr>
            </w:pPr>
            <w:r w:rsidRPr="00D818E6">
              <w:rPr>
                <w:color w:val="000000"/>
              </w:rPr>
              <w:t>e.g., p</w:t>
            </w:r>
            <w:r w:rsidR="0056453F" w:rsidRPr="00D818E6">
              <w:rPr>
                <w:color w:val="000000"/>
              </w:rPr>
              <w:t xml:space="preserve">ark </w:t>
            </w:r>
            <w:r w:rsidRPr="00D818E6">
              <w:rPr>
                <w:color w:val="000000"/>
              </w:rPr>
              <w:t xml:space="preserve">to </w:t>
            </w:r>
            <w:r w:rsidR="0056453F" w:rsidRPr="00D818E6">
              <w:rPr>
                <w:color w:val="000000"/>
              </w:rPr>
              <w:t>avoid crossing busy roads</w:t>
            </w:r>
          </w:p>
        </w:tc>
      </w:tr>
      <w:tr w:rsidR="008F0DC9" w14:paraId="562954B3" w14:textId="77777777">
        <w:trPr>
          <w:jc w:val="center"/>
        </w:trPr>
        <w:tc>
          <w:tcPr>
            <w:tcW w:w="3168" w:type="dxa"/>
          </w:tcPr>
          <w:p w14:paraId="00000153" w14:textId="77777777" w:rsidR="008F0DC9" w:rsidRDefault="0056453F">
            <w:pPr>
              <w:pBdr>
                <w:top w:val="nil"/>
                <w:left w:val="nil"/>
                <w:bottom w:val="nil"/>
                <w:right w:val="nil"/>
                <w:between w:val="nil"/>
              </w:pBdr>
              <w:rPr>
                <w:color w:val="000000"/>
              </w:rPr>
            </w:pPr>
            <w:r>
              <w:rPr>
                <w:color w:val="000000"/>
              </w:rPr>
              <w:t>4. Administrative</w:t>
            </w:r>
            <w:r>
              <w:rPr>
                <w:color w:val="000000"/>
              </w:rPr>
              <w:br/>
              <w:t xml:space="preserve">    Controls</w:t>
            </w:r>
          </w:p>
        </w:tc>
        <w:tc>
          <w:tcPr>
            <w:tcW w:w="5589" w:type="dxa"/>
          </w:tcPr>
          <w:p w14:paraId="4A032ED3" w14:textId="77777777" w:rsidR="00D818E6" w:rsidRDefault="0056453F">
            <w:pPr>
              <w:pBdr>
                <w:top w:val="nil"/>
                <w:left w:val="nil"/>
                <w:bottom w:val="nil"/>
                <w:right w:val="nil"/>
                <w:between w:val="nil"/>
              </w:pBdr>
              <w:rPr>
                <w:color w:val="000000"/>
              </w:rPr>
            </w:pPr>
            <w:r>
              <w:rPr>
                <w:color w:val="000000"/>
              </w:rPr>
              <w:t>Change the work practice</w:t>
            </w:r>
          </w:p>
          <w:p w14:paraId="348DF896" w14:textId="273FFB75" w:rsidR="00D818E6" w:rsidRPr="00D818E6" w:rsidRDefault="00D818E6" w:rsidP="00D818E6">
            <w:pPr>
              <w:pStyle w:val="ListParagraph"/>
              <w:numPr>
                <w:ilvl w:val="0"/>
                <w:numId w:val="1"/>
              </w:numPr>
              <w:pBdr>
                <w:top w:val="nil"/>
                <w:left w:val="nil"/>
                <w:bottom w:val="nil"/>
                <w:right w:val="nil"/>
                <w:between w:val="nil"/>
              </w:pBdr>
              <w:rPr>
                <w:color w:val="000000"/>
              </w:rPr>
            </w:pPr>
            <w:r>
              <w:rPr>
                <w:color w:val="000000"/>
              </w:rPr>
              <w:t>e.g., r</w:t>
            </w:r>
            <w:r w:rsidR="0056453F" w:rsidRPr="00D818E6">
              <w:rPr>
                <w:color w:val="000000"/>
              </w:rPr>
              <w:t xml:space="preserve">equire </w:t>
            </w:r>
            <w:r w:rsidR="00B72D07">
              <w:rPr>
                <w:color w:val="000000"/>
              </w:rPr>
              <w:t>participants</w:t>
            </w:r>
            <w:r w:rsidR="0056453F" w:rsidRPr="00D818E6">
              <w:rPr>
                <w:color w:val="000000"/>
              </w:rPr>
              <w:t xml:space="preserve"> to have certain rest periods</w:t>
            </w:r>
          </w:p>
          <w:p w14:paraId="00000154" w14:textId="7D1D5893" w:rsidR="008F0DC9" w:rsidRPr="00D818E6" w:rsidRDefault="00D818E6" w:rsidP="00D818E6">
            <w:pPr>
              <w:pStyle w:val="ListParagraph"/>
              <w:numPr>
                <w:ilvl w:val="0"/>
                <w:numId w:val="1"/>
              </w:numPr>
              <w:pBdr>
                <w:top w:val="nil"/>
                <w:left w:val="nil"/>
                <w:bottom w:val="nil"/>
                <w:right w:val="nil"/>
                <w:between w:val="nil"/>
              </w:pBdr>
              <w:rPr>
                <w:color w:val="000000"/>
              </w:rPr>
            </w:pPr>
            <w:r>
              <w:rPr>
                <w:color w:val="000000"/>
              </w:rPr>
              <w:t>e.g., s</w:t>
            </w:r>
            <w:r w:rsidRPr="00D818E6">
              <w:rPr>
                <w:color w:val="000000"/>
              </w:rPr>
              <w:t>et alarms for reapplying s</w:t>
            </w:r>
            <w:r w:rsidR="0056453F" w:rsidRPr="00D818E6">
              <w:rPr>
                <w:color w:val="000000"/>
              </w:rPr>
              <w:t xml:space="preserve">unscreen </w:t>
            </w:r>
          </w:p>
        </w:tc>
      </w:tr>
      <w:tr w:rsidR="008F0DC9" w14:paraId="0AA33A29" w14:textId="77777777">
        <w:trPr>
          <w:jc w:val="center"/>
        </w:trPr>
        <w:tc>
          <w:tcPr>
            <w:tcW w:w="3168" w:type="dxa"/>
          </w:tcPr>
          <w:p w14:paraId="00000155" w14:textId="77777777" w:rsidR="008F0DC9" w:rsidRDefault="0056453F">
            <w:pPr>
              <w:pBdr>
                <w:top w:val="nil"/>
                <w:left w:val="nil"/>
                <w:bottom w:val="nil"/>
                <w:right w:val="nil"/>
                <w:between w:val="nil"/>
              </w:pBdr>
              <w:rPr>
                <w:color w:val="000000"/>
              </w:rPr>
            </w:pPr>
            <w:r>
              <w:rPr>
                <w:color w:val="000000"/>
              </w:rPr>
              <w:t>5. Personal Protective</w:t>
            </w:r>
            <w:r>
              <w:rPr>
                <w:color w:val="000000"/>
              </w:rPr>
              <w:br/>
              <w:t xml:space="preserve">    Equipment</w:t>
            </w:r>
          </w:p>
        </w:tc>
        <w:tc>
          <w:tcPr>
            <w:tcW w:w="5589" w:type="dxa"/>
          </w:tcPr>
          <w:p w14:paraId="00000156" w14:textId="77777777" w:rsidR="008F0DC9" w:rsidRDefault="0056453F">
            <w:pPr>
              <w:pBdr>
                <w:top w:val="nil"/>
                <w:left w:val="nil"/>
                <w:bottom w:val="nil"/>
                <w:right w:val="nil"/>
                <w:between w:val="nil"/>
              </w:pBdr>
              <w:rPr>
                <w:color w:val="000000"/>
              </w:rPr>
            </w:pPr>
            <w:r>
              <w:rPr>
                <w:color w:val="000000"/>
              </w:rPr>
              <w:t>Provide protective clothing and or equipment.</w:t>
            </w:r>
          </w:p>
        </w:tc>
      </w:tr>
    </w:tbl>
    <w:p w14:paraId="00000157" w14:textId="77777777" w:rsidR="008F0DC9" w:rsidRDefault="008F0DC9">
      <w:pPr>
        <w:pBdr>
          <w:top w:val="nil"/>
          <w:left w:val="nil"/>
          <w:bottom w:val="nil"/>
          <w:right w:val="nil"/>
          <w:between w:val="nil"/>
        </w:pBdr>
        <w:rPr>
          <w:b/>
          <w:color w:val="000000"/>
        </w:rPr>
      </w:pPr>
    </w:p>
    <w:tbl>
      <w:tblPr>
        <w:tblStyle w:val="TableGrid"/>
        <w:tblW w:w="0" w:type="auto"/>
        <w:tblLook w:val="04A0" w:firstRow="1" w:lastRow="0" w:firstColumn="1" w:lastColumn="0" w:noHBand="0" w:noVBand="1"/>
      </w:tblPr>
      <w:tblGrid>
        <w:gridCol w:w="9350"/>
      </w:tblGrid>
      <w:tr w:rsidR="00316E09" w14:paraId="227C7644" w14:textId="77777777" w:rsidTr="008A6077">
        <w:tc>
          <w:tcPr>
            <w:tcW w:w="9350" w:type="dxa"/>
          </w:tcPr>
          <w:p w14:paraId="70F5B949" w14:textId="77777777" w:rsidR="00316E09" w:rsidRDefault="00316E09" w:rsidP="008A6077">
            <w:pPr>
              <w:rPr>
                <w:color w:val="000000"/>
              </w:rPr>
            </w:pPr>
          </w:p>
          <w:p w14:paraId="5B9FB306" w14:textId="596B5159" w:rsidR="00316E09" w:rsidRDefault="00316E09" w:rsidP="008A6077">
            <w:pPr>
              <w:rPr>
                <w:color w:val="000000"/>
              </w:rPr>
            </w:pPr>
            <w:r>
              <w:rPr>
                <w:color w:val="000000"/>
              </w:rPr>
              <w:t>(Mitigation Plan)</w:t>
            </w:r>
          </w:p>
          <w:p w14:paraId="618F1486" w14:textId="77777777" w:rsidR="00316E09" w:rsidRDefault="00316E09" w:rsidP="008A6077">
            <w:pPr>
              <w:rPr>
                <w:color w:val="000000"/>
              </w:rPr>
            </w:pPr>
          </w:p>
          <w:p w14:paraId="0517D55B" w14:textId="31B1EF1C" w:rsidR="00316E09" w:rsidRDefault="00462330" w:rsidP="008A6077">
            <w:pPr>
              <w:rPr>
                <w:color w:val="000000"/>
              </w:rPr>
            </w:pPr>
            <w:r>
              <w:rPr>
                <w:color w:val="000000"/>
              </w:rPr>
              <w:t>Uneven/Slippery Walking Surfaces – We will be cautious and slowly walk around inter-tidal areas.</w:t>
            </w:r>
            <w:r w:rsidR="00B22DEF">
              <w:rPr>
                <w:color w:val="000000"/>
              </w:rPr>
              <w:t xml:space="preserve"> Proper footwear will be worn. </w:t>
            </w:r>
          </w:p>
          <w:p w14:paraId="3B0FC165" w14:textId="36BFEA55" w:rsidR="00462330" w:rsidRDefault="00462330" w:rsidP="008A6077">
            <w:pPr>
              <w:rPr>
                <w:color w:val="000000"/>
              </w:rPr>
            </w:pPr>
            <w:r>
              <w:rPr>
                <w:color w:val="000000"/>
              </w:rPr>
              <w:t>Strong Sunlight (including sunburn) – We will apply sunblock before going to field and reduce exposed time (maximum 1.5 hours)</w:t>
            </w:r>
          </w:p>
          <w:p w14:paraId="7B8D9259" w14:textId="37E3064C" w:rsidR="00B22DEF" w:rsidRDefault="00B22DEF" w:rsidP="008A6077">
            <w:pPr>
              <w:rPr>
                <w:color w:val="000000"/>
              </w:rPr>
            </w:pPr>
            <w:r>
              <w:rPr>
                <w:color w:val="000000"/>
              </w:rPr>
              <w:t xml:space="preserve">Darkness – during fall and winter low tides occur at night. All participants will be required to wear a headlamp and wear clothing with reflectors (e.g. rain gear or vest).  The trip leader will carry a </w:t>
            </w:r>
            <w:proofErr w:type="spellStart"/>
            <w:r>
              <w:rPr>
                <w:color w:val="000000"/>
              </w:rPr>
              <w:t>back up</w:t>
            </w:r>
            <w:proofErr w:type="spellEnd"/>
            <w:r>
              <w:rPr>
                <w:color w:val="000000"/>
              </w:rPr>
              <w:t xml:space="preserve"> flashlight.  Participants will maintain closer proximity (between 10 and 40 feet) and communicate frequently by talking. There are streetlights and city lights in the area preventing total darkness even on rainy nights.</w:t>
            </w:r>
          </w:p>
          <w:p w14:paraId="620E0879" w14:textId="2C0BEAF9" w:rsidR="00D94DB1" w:rsidRDefault="00D94DB1" w:rsidP="008A6077">
            <w:pPr>
              <w:rPr>
                <w:color w:val="000000"/>
              </w:rPr>
            </w:pPr>
          </w:p>
          <w:p w14:paraId="346758F1" w14:textId="2E19DE5C" w:rsidR="00D94DB1" w:rsidRDefault="00D94DB1" w:rsidP="008A6077">
            <w:r>
              <w:t xml:space="preserve">Field trips will occur during low tides and be timed to start as tides are still going down to avoid the need to rush fieldwork. The time of low tide will be reviewed with all participants before each trip and again when participants meet on site so that participants are aware how long they have to work. </w:t>
            </w:r>
          </w:p>
          <w:p w14:paraId="76EB2DAC" w14:textId="47B98D1C" w:rsidR="00D94DB1" w:rsidRDefault="00D94DB1" w:rsidP="008A6077">
            <w:r>
              <w:t xml:space="preserve">Tides at Stanley Park Girl in a Wetsuit location are low risk as the waves are always small in this protected area and there is no risk of being cut off from land. </w:t>
            </w:r>
          </w:p>
          <w:p w14:paraId="2DC06266" w14:textId="77777777" w:rsidR="00316E09" w:rsidRDefault="00316E09" w:rsidP="008A6077">
            <w:pPr>
              <w:rPr>
                <w:color w:val="000000"/>
              </w:rPr>
            </w:pPr>
          </w:p>
          <w:p w14:paraId="5BF969D0" w14:textId="77777777" w:rsidR="00316E09" w:rsidRDefault="00316E09" w:rsidP="008A6077">
            <w:pPr>
              <w:rPr>
                <w:color w:val="000000"/>
              </w:rPr>
            </w:pPr>
          </w:p>
          <w:p w14:paraId="37D0CDCF" w14:textId="77777777" w:rsidR="00316E09" w:rsidRDefault="00316E09" w:rsidP="008A6077">
            <w:pPr>
              <w:rPr>
                <w:color w:val="000000"/>
              </w:rPr>
            </w:pPr>
          </w:p>
          <w:p w14:paraId="1DD22905" w14:textId="3CA7961C" w:rsidR="00316E09" w:rsidRDefault="00316E09" w:rsidP="008A6077">
            <w:pPr>
              <w:rPr>
                <w:color w:val="000000"/>
              </w:rPr>
            </w:pPr>
          </w:p>
        </w:tc>
      </w:tr>
    </w:tbl>
    <w:p w14:paraId="00000159" w14:textId="1C697693" w:rsidR="008F0DC9" w:rsidRDefault="0056453F" w:rsidP="00DC0287">
      <w:pPr>
        <w:rPr>
          <w:sz w:val="28"/>
          <w:szCs w:val="28"/>
        </w:rPr>
      </w:pPr>
      <w:r>
        <w:br w:type="page"/>
      </w:r>
      <w:r>
        <w:rPr>
          <w:b/>
          <w:color w:val="000000"/>
          <w:sz w:val="28"/>
          <w:szCs w:val="28"/>
        </w:rPr>
        <w:lastRenderedPageBreak/>
        <w:t>Part 4. Emergency Response Plan</w:t>
      </w:r>
    </w:p>
    <w:p w14:paraId="0000015A" w14:textId="77777777" w:rsidR="008F0DC9" w:rsidRDefault="0056453F">
      <w:pPr>
        <w:rPr>
          <w:i/>
        </w:rPr>
      </w:pPr>
      <w:r>
        <w:rPr>
          <w:i/>
          <w:color w:val="000000"/>
        </w:rPr>
        <w:t>Please describe the appropriate procedures that are to be followed in the event of an emergency.</w:t>
      </w:r>
    </w:p>
    <w:p w14:paraId="0000015B" w14:textId="77777777" w:rsidR="008F0DC9" w:rsidRDefault="008F0DC9"/>
    <w:p w14:paraId="0000015C" w14:textId="77777777" w:rsidR="008F0DC9" w:rsidRDefault="0056453F">
      <w:r>
        <w:rPr>
          <w:b/>
          <w:color w:val="000000"/>
        </w:rPr>
        <w:t>If a team member is injured and can communicate</w:t>
      </w:r>
    </w:p>
    <w:p w14:paraId="0762BD03" w14:textId="6257811A" w:rsidR="00316E09" w:rsidRDefault="0056453F" w:rsidP="00316E09">
      <w:pPr>
        <w:rPr>
          <w:color w:val="000000"/>
        </w:rPr>
      </w:pPr>
      <w:r>
        <w:rPr>
          <w:color w:val="000000"/>
        </w:rPr>
        <w:t>How will that member communicate their injury? Who will they communicate with, and how will that person respond?  </w:t>
      </w:r>
    </w:p>
    <w:tbl>
      <w:tblPr>
        <w:tblStyle w:val="TableGrid"/>
        <w:tblW w:w="0" w:type="auto"/>
        <w:tblLook w:val="04A0" w:firstRow="1" w:lastRow="0" w:firstColumn="1" w:lastColumn="0" w:noHBand="0" w:noVBand="1"/>
      </w:tblPr>
      <w:tblGrid>
        <w:gridCol w:w="9350"/>
      </w:tblGrid>
      <w:tr w:rsidR="00316E09" w14:paraId="03352083" w14:textId="77777777" w:rsidTr="008A6077">
        <w:tc>
          <w:tcPr>
            <w:tcW w:w="9350" w:type="dxa"/>
          </w:tcPr>
          <w:p w14:paraId="14EADE64" w14:textId="626421FB" w:rsidR="00316E09" w:rsidRDefault="005073FC" w:rsidP="008A6077">
            <w:pPr>
              <w:rPr>
                <w:color w:val="000000"/>
              </w:rPr>
            </w:pPr>
            <w:r>
              <w:rPr>
                <w:color w:val="000000"/>
              </w:rPr>
              <w:t xml:space="preserve">An injured </w:t>
            </w:r>
            <w:r w:rsidR="008A6077">
              <w:rPr>
                <w:color w:val="000000"/>
              </w:rPr>
              <w:t xml:space="preserve">member </w:t>
            </w:r>
            <w:r w:rsidR="000246CD">
              <w:rPr>
                <w:color w:val="000000"/>
              </w:rPr>
              <w:t xml:space="preserve">will </w:t>
            </w:r>
            <w:r w:rsidR="008A6077">
              <w:rPr>
                <w:color w:val="000000"/>
              </w:rPr>
              <w:t>communicat</w:t>
            </w:r>
            <w:r w:rsidR="000246CD">
              <w:rPr>
                <w:color w:val="000000"/>
              </w:rPr>
              <w:t>e</w:t>
            </w:r>
            <w:r w:rsidR="008A6077">
              <w:rPr>
                <w:color w:val="000000"/>
              </w:rPr>
              <w:t xml:space="preserve"> with </w:t>
            </w:r>
            <w:r w:rsidR="00E90ED1">
              <w:rPr>
                <w:color w:val="000000"/>
              </w:rPr>
              <w:t>the</w:t>
            </w:r>
            <w:r w:rsidR="008A6077">
              <w:rPr>
                <w:color w:val="000000"/>
              </w:rPr>
              <w:t xml:space="preserve"> </w:t>
            </w:r>
            <w:r w:rsidR="00E90ED1">
              <w:rPr>
                <w:color w:val="000000"/>
              </w:rPr>
              <w:t xml:space="preserve">trip </w:t>
            </w:r>
            <w:r w:rsidR="008A6077">
              <w:rPr>
                <w:color w:val="000000"/>
              </w:rPr>
              <w:t>leader &amp; safety officer at the field site and assess injury to decide appropriate treatments</w:t>
            </w:r>
            <w:r w:rsidR="000246CD">
              <w:rPr>
                <w:color w:val="000000"/>
              </w:rPr>
              <w:t xml:space="preserve">. </w:t>
            </w:r>
          </w:p>
          <w:p w14:paraId="5CBD371B" w14:textId="77777777" w:rsidR="00316E09" w:rsidRDefault="00316E09" w:rsidP="008A6077">
            <w:pPr>
              <w:rPr>
                <w:color w:val="000000"/>
              </w:rPr>
            </w:pPr>
          </w:p>
          <w:p w14:paraId="11624D1E" w14:textId="77777777" w:rsidR="00316E09" w:rsidRDefault="00316E09" w:rsidP="008A6077">
            <w:pPr>
              <w:rPr>
                <w:color w:val="000000"/>
              </w:rPr>
            </w:pPr>
          </w:p>
        </w:tc>
      </w:tr>
    </w:tbl>
    <w:p w14:paraId="35957385" w14:textId="417D809F" w:rsidR="00F02F9C" w:rsidRDefault="00F02F9C">
      <w:pPr>
        <w:rPr>
          <w:color w:val="000000"/>
        </w:rPr>
      </w:pPr>
    </w:p>
    <w:p w14:paraId="4277A9FA" w14:textId="261DA790" w:rsidR="00316E09" w:rsidRPr="00316E09" w:rsidRDefault="0056453F" w:rsidP="00316E09">
      <w:r>
        <w:rPr>
          <w:color w:val="000000"/>
        </w:rPr>
        <w:t>How will emergency help (e.g., paramedic) be gained if necessary?  </w:t>
      </w:r>
    </w:p>
    <w:tbl>
      <w:tblPr>
        <w:tblStyle w:val="TableGrid"/>
        <w:tblW w:w="0" w:type="auto"/>
        <w:tblLook w:val="04A0" w:firstRow="1" w:lastRow="0" w:firstColumn="1" w:lastColumn="0" w:noHBand="0" w:noVBand="1"/>
      </w:tblPr>
      <w:tblGrid>
        <w:gridCol w:w="9350"/>
      </w:tblGrid>
      <w:tr w:rsidR="00316E09" w14:paraId="4F6BF383" w14:textId="77777777" w:rsidTr="008A6077">
        <w:tc>
          <w:tcPr>
            <w:tcW w:w="9350" w:type="dxa"/>
          </w:tcPr>
          <w:p w14:paraId="1173782D" w14:textId="08233E0C" w:rsidR="00316E09" w:rsidRDefault="008A6077" w:rsidP="008A6077">
            <w:pPr>
              <w:rPr>
                <w:color w:val="000000"/>
              </w:rPr>
            </w:pPr>
            <w:r>
              <w:rPr>
                <w:color w:val="000000"/>
              </w:rPr>
              <w:t>Call 911</w:t>
            </w:r>
          </w:p>
          <w:p w14:paraId="7EA2C444" w14:textId="77777777" w:rsidR="00316E09" w:rsidRDefault="00316E09" w:rsidP="008A6077">
            <w:pPr>
              <w:rPr>
                <w:color w:val="000000"/>
              </w:rPr>
            </w:pPr>
          </w:p>
          <w:p w14:paraId="15D60AE0" w14:textId="77777777" w:rsidR="00316E09" w:rsidRDefault="00316E09" w:rsidP="008A6077">
            <w:pPr>
              <w:rPr>
                <w:color w:val="000000"/>
              </w:rPr>
            </w:pPr>
          </w:p>
        </w:tc>
      </w:tr>
    </w:tbl>
    <w:p w14:paraId="0000015F" w14:textId="4F8C10EB" w:rsidR="008F0DC9" w:rsidRDefault="008F0DC9"/>
    <w:p w14:paraId="00000160" w14:textId="77777777" w:rsidR="008F0DC9" w:rsidRDefault="0056453F">
      <w:r>
        <w:rPr>
          <w:b/>
          <w:color w:val="000000"/>
        </w:rPr>
        <w:t>If a team member is injured and cannot communicate</w:t>
      </w:r>
    </w:p>
    <w:p w14:paraId="00000161" w14:textId="77777777" w:rsidR="008F0DC9" w:rsidRDefault="0056453F">
      <w:r>
        <w:rPr>
          <w:color w:val="000000"/>
        </w:rPr>
        <w:t>How will the other team members become alerted to this? Who will respond if this happens?  </w:t>
      </w:r>
    </w:p>
    <w:tbl>
      <w:tblPr>
        <w:tblStyle w:val="TableGrid"/>
        <w:tblW w:w="0" w:type="auto"/>
        <w:tblLook w:val="04A0" w:firstRow="1" w:lastRow="0" w:firstColumn="1" w:lastColumn="0" w:noHBand="0" w:noVBand="1"/>
      </w:tblPr>
      <w:tblGrid>
        <w:gridCol w:w="9350"/>
      </w:tblGrid>
      <w:tr w:rsidR="00316E09" w14:paraId="0C03C3CC" w14:textId="77777777" w:rsidTr="008A6077">
        <w:tc>
          <w:tcPr>
            <w:tcW w:w="9350" w:type="dxa"/>
          </w:tcPr>
          <w:p w14:paraId="5AB20046" w14:textId="5BC506C2" w:rsidR="00316E09" w:rsidRDefault="00E667A4" w:rsidP="008A6077">
            <w:pPr>
              <w:rPr>
                <w:color w:val="000000"/>
              </w:rPr>
            </w:pPr>
            <w:r>
              <w:rPr>
                <w:color w:val="000000"/>
              </w:rPr>
              <w:t>Team members will work together and not be separated. If a team member</w:t>
            </w:r>
            <w:r w:rsidR="00D21A00">
              <w:rPr>
                <w:color w:val="000000"/>
              </w:rPr>
              <w:t xml:space="preserve"> notice</w:t>
            </w:r>
            <w:r>
              <w:rPr>
                <w:color w:val="000000"/>
              </w:rPr>
              <w:t>s</w:t>
            </w:r>
            <w:r w:rsidR="00D21A00">
              <w:rPr>
                <w:color w:val="000000"/>
              </w:rPr>
              <w:t xml:space="preserve"> that a team member is injured, we call 911 after assessing member’s physical condition.</w:t>
            </w:r>
            <w:r>
              <w:rPr>
                <w:color w:val="000000"/>
              </w:rPr>
              <w:t xml:space="preserve"> If the trip leader is incapacitated the participant will call 911 and the external contact (Laura Parfrey, 604-992-8397 or Vincent Billy (604-767-7344)  The trip leader will call 911 if needed. </w:t>
            </w:r>
          </w:p>
          <w:p w14:paraId="35F18469" w14:textId="77777777" w:rsidR="00316E09" w:rsidRDefault="00316E09" w:rsidP="008A6077">
            <w:pPr>
              <w:rPr>
                <w:color w:val="000000"/>
              </w:rPr>
            </w:pPr>
          </w:p>
          <w:p w14:paraId="79C169C6" w14:textId="77777777" w:rsidR="00316E09" w:rsidRDefault="00316E09" w:rsidP="008A6077">
            <w:pPr>
              <w:rPr>
                <w:color w:val="000000"/>
              </w:rPr>
            </w:pPr>
          </w:p>
        </w:tc>
      </w:tr>
    </w:tbl>
    <w:p w14:paraId="06608CCB" w14:textId="77777777" w:rsidR="00F02F9C" w:rsidRDefault="00F02F9C">
      <w:pPr>
        <w:rPr>
          <w:color w:val="000000"/>
        </w:rPr>
      </w:pPr>
    </w:p>
    <w:p w14:paraId="00000162" w14:textId="2315E3EB" w:rsidR="008F0DC9" w:rsidRDefault="0056453F">
      <w:r>
        <w:rPr>
          <w:color w:val="000000"/>
        </w:rPr>
        <w:t>How will emergency help (e.g., paramedic) be gained if necessary?    </w:t>
      </w:r>
    </w:p>
    <w:tbl>
      <w:tblPr>
        <w:tblStyle w:val="TableGrid"/>
        <w:tblW w:w="0" w:type="auto"/>
        <w:tblLook w:val="04A0" w:firstRow="1" w:lastRow="0" w:firstColumn="1" w:lastColumn="0" w:noHBand="0" w:noVBand="1"/>
      </w:tblPr>
      <w:tblGrid>
        <w:gridCol w:w="9350"/>
      </w:tblGrid>
      <w:tr w:rsidR="00316E09" w14:paraId="27DF8710" w14:textId="77777777" w:rsidTr="008A6077">
        <w:tc>
          <w:tcPr>
            <w:tcW w:w="9350" w:type="dxa"/>
          </w:tcPr>
          <w:p w14:paraId="077B2E1F" w14:textId="3A7D4681" w:rsidR="00316E09" w:rsidRDefault="005D64F2" w:rsidP="008A6077">
            <w:pPr>
              <w:rPr>
                <w:color w:val="000000"/>
              </w:rPr>
            </w:pPr>
            <w:r>
              <w:rPr>
                <w:color w:val="000000"/>
              </w:rPr>
              <w:t>Call 911</w:t>
            </w:r>
          </w:p>
          <w:p w14:paraId="5842F4A8" w14:textId="77777777" w:rsidR="00316E09" w:rsidRDefault="00316E09" w:rsidP="008A6077">
            <w:pPr>
              <w:rPr>
                <w:color w:val="000000"/>
              </w:rPr>
            </w:pPr>
          </w:p>
          <w:p w14:paraId="1BA519E8" w14:textId="0D718D35" w:rsidR="00316E09" w:rsidRDefault="00316E09" w:rsidP="008A6077">
            <w:pPr>
              <w:rPr>
                <w:color w:val="000000"/>
              </w:rPr>
            </w:pPr>
          </w:p>
        </w:tc>
      </w:tr>
    </w:tbl>
    <w:p w14:paraId="411BDB81" w14:textId="77777777" w:rsidR="00316E09" w:rsidRDefault="00316E09"/>
    <w:p w14:paraId="00000164" w14:textId="454D49FA" w:rsidR="008F0DC9" w:rsidRDefault="0056453F">
      <w:r>
        <w:rPr>
          <w:b/>
          <w:color w:val="000000"/>
        </w:rPr>
        <w:t>Evacuation plan</w:t>
      </w:r>
    </w:p>
    <w:p w14:paraId="00000165" w14:textId="77777777" w:rsidR="008F0DC9" w:rsidRDefault="0056453F">
      <w:r>
        <w:rPr>
          <w:color w:val="000000"/>
        </w:rPr>
        <w:t>Please list circumstances that could arise which would cause evacuation from the field. </w:t>
      </w:r>
    </w:p>
    <w:tbl>
      <w:tblPr>
        <w:tblStyle w:val="TableGrid"/>
        <w:tblW w:w="0" w:type="auto"/>
        <w:tblLook w:val="04A0" w:firstRow="1" w:lastRow="0" w:firstColumn="1" w:lastColumn="0" w:noHBand="0" w:noVBand="1"/>
      </w:tblPr>
      <w:tblGrid>
        <w:gridCol w:w="9350"/>
      </w:tblGrid>
      <w:tr w:rsidR="00316E09" w14:paraId="622FDFB7" w14:textId="77777777" w:rsidTr="008A6077">
        <w:tc>
          <w:tcPr>
            <w:tcW w:w="9350" w:type="dxa"/>
          </w:tcPr>
          <w:p w14:paraId="64C0BBFA" w14:textId="4CD91956" w:rsidR="00316E09" w:rsidRPr="005D64F2" w:rsidRDefault="005D64F2" w:rsidP="008A6077">
            <w:pPr>
              <w:rPr>
                <w:rFonts w:ascii="Batang" w:eastAsia="Batang" w:hAnsi="Batang" w:cs="Batang"/>
                <w:color w:val="000000"/>
                <w:lang w:eastAsia="ko-KR"/>
              </w:rPr>
            </w:pPr>
            <w:r>
              <w:rPr>
                <w:rFonts w:ascii="Batang" w:eastAsia="Batang" w:hAnsi="Batang" w:cs="Batang"/>
                <w:color w:val="000000"/>
                <w:lang w:eastAsia="ko-KR"/>
              </w:rPr>
              <w:t>Extreme weather (e.g. heavy rain)</w:t>
            </w:r>
          </w:p>
          <w:p w14:paraId="460F412A" w14:textId="30A133CB" w:rsidR="00316E09" w:rsidRDefault="00E90ED1" w:rsidP="008A6077">
            <w:pPr>
              <w:rPr>
                <w:color w:val="000000"/>
              </w:rPr>
            </w:pPr>
            <w:r>
              <w:rPr>
                <w:color w:val="000000"/>
              </w:rPr>
              <w:t>Rising tide</w:t>
            </w:r>
            <w:r w:rsidR="000246CD">
              <w:rPr>
                <w:color w:val="000000"/>
              </w:rPr>
              <w:t xml:space="preserve">s. If tides rise more quickly than expected participants will leave the site. </w:t>
            </w:r>
          </w:p>
          <w:p w14:paraId="50F85709" w14:textId="61A65B73" w:rsidR="00316E09" w:rsidRDefault="00316E09" w:rsidP="008A6077">
            <w:pPr>
              <w:rPr>
                <w:color w:val="000000"/>
              </w:rPr>
            </w:pPr>
          </w:p>
        </w:tc>
      </w:tr>
    </w:tbl>
    <w:p w14:paraId="01C4A66B" w14:textId="77777777" w:rsidR="00F02F9C" w:rsidRDefault="00F02F9C">
      <w:pPr>
        <w:rPr>
          <w:color w:val="000000"/>
        </w:rPr>
      </w:pPr>
    </w:p>
    <w:p w14:paraId="00000166" w14:textId="64F373E8" w:rsidR="008F0DC9" w:rsidRDefault="0056453F">
      <w:r>
        <w:rPr>
          <w:color w:val="000000"/>
        </w:rPr>
        <w:t xml:space="preserve">Can all of these circumstances be detected by the on-site team?  Yes/ No  </w:t>
      </w:r>
    </w:p>
    <w:tbl>
      <w:tblPr>
        <w:tblStyle w:val="TableGrid"/>
        <w:tblW w:w="0" w:type="auto"/>
        <w:tblLook w:val="04A0" w:firstRow="1" w:lastRow="0" w:firstColumn="1" w:lastColumn="0" w:noHBand="0" w:noVBand="1"/>
      </w:tblPr>
      <w:tblGrid>
        <w:gridCol w:w="9350"/>
      </w:tblGrid>
      <w:tr w:rsidR="00316E09" w14:paraId="07E1BFF2" w14:textId="77777777" w:rsidTr="008A6077">
        <w:tc>
          <w:tcPr>
            <w:tcW w:w="9350" w:type="dxa"/>
          </w:tcPr>
          <w:p w14:paraId="5243C1CC" w14:textId="1D2A796C" w:rsidR="00316E09" w:rsidRDefault="005D64F2" w:rsidP="008A6077">
            <w:pPr>
              <w:rPr>
                <w:color w:val="000000"/>
              </w:rPr>
            </w:pPr>
            <w:r>
              <w:rPr>
                <w:color w:val="000000"/>
              </w:rPr>
              <w:t>Yes</w:t>
            </w:r>
          </w:p>
          <w:p w14:paraId="65B7463D" w14:textId="77777777" w:rsidR="00316E09" w:rsidRDefault="00316E09" w:rsidP="008A6077">
            <w:pPr>
              <w:rPr>
                <w:color w:val="000000"/>
              </w:rPr>
            </w:pPr>
          </w:p>
          <w:p w14:paraId="0C6E8B46" w14:textId="77777777" w:rsidR="00316E09" w:rsidRDefault="00316E09" w:rsidP="008A6077">
            <w:pPr>
              <w:rPr>
                <w:color w:val="000000"/>
              </w:rPr>
            </w:pPr>
          </w:p>
        </w:tc>
      </w:tr>
    </w:tbl>
    <w:p w14:paraId="56E2428E" w14:textId="7A8D4D46" w:rsidR="00F02F9C" w:rsidRDefault="00F02F9C">
      <w:pPr>
        <w:rPr>
          <w:color w:val="000000"/>
        </w:rPr>
      </w:pPr>
    </w:p>
    <w:p w14:paraId="00000167" w14:textId="7017AA04" w:rsidR="008F0DC9" w:rsidRDefault="0056453F">
      <w:r>
        <w:rPr>
          <w:color w:val="000000"/>
        </w:rPr>
        <w:t>If no, fill out the following 2 sections:</w:t>
      </w:r>
    </w:p>
    <w:p w14:paraId="79FC66E6" w14:textId="77777777" w:rsidR="00316E09" w:rsidRDefault="00316E09">
      <w:pPr>
        <w:ind w:left="720"/>
        <w:rPr>
          <w:color w:val="000000"/>
        </w:rPr>
      </w:pPr>
    </w:p>
    <w:p w14:paraId="00000168" w14:textId="51EC86CE" w:rsidR="008F0DC9" w:rsidRDefault="0056453F">
      <w:pPr>
        <w:ind w:left="720"/>
        <w:rPr>
          <w:color w:val="000000"/>
        </w:rPr>
      </w:pPr>
      <w:r>
        <w:rPr>
          <w:color w:val="000000"/>
        </w:rPr>
        <w:t>Please give the name and contact information of the external contact who will communicate to the team that they must evacuate.   </w:t>
      </w:r>
    </w:p>
    <w:tbl>
      <w:tblPr>
        <w:tblStyle w:val="TableGrid"/>
        <w:tblW w:w="0" w:type="auto"/>
        <w:tblLook w:val="04A0" w:firstRow="1" w:lastRow="0" w:firstColumn="1" w:lastColumn="0" w:noHBand="0" w:noVBand="1"/>
      </w:tblPr>
      <w:tblGrid>
        <w:gridCol w:w="9350"/>
      </w:tblGrid>
      <w:tr w:rsidR="00316E09" w14:paraId="18D22BF1" w14:textId="77777777" w:rsidTr="008A6077">
        <w:tc>
          <w:tcPr>
            <w:tcW w:w="9350" w:type="dxa"/>
          </w:tcPr>
          <w:p w14:paraId="19DA76A2" w14:textId="430E864D" w:rsidR="00316E09" w:rsidRDefault="00316E09" w:rsidP="008A6077">
            <w:pPr>
              <w:rPr>
                <w:color w:val="000000"/>
              </w:rPr>
            </w:pPr>
          </w:p>
          <w:p w14:paraId="1F430048" w14:textId="77777777" w:rsidR="00316E09" w:rsidRDefault="00316E09" w:rsidP="008A6077">
            <w:pPr>
              <w:rPr>
                <w:color w:val="000000"/>
              </w:rPr>
            </w:pPr>
          </w:p>
          <w:p w14:paraId="6D05F699" w14:textId="77777777" w:rsidR="00316E09" w:rsidRDefault="00316E09" w:rsidP="008A6077">
            <w:pPr>
              <w:rPr>
                <w:color w:val="000000"/>
              </w:rPr>
            </w:pPr>
          </w:p>
        </w:tc>
      </w:tr>
    </w:tbl>
    <w:p w14:paraId="3BB52174" w14:textId="77777777" w:rsidR="00316E09" w:rsidRDefault="00316E09">
      <w:pPr>
        <w:ind w:left="720"/>
        <w:rPr>
          <w:color w:val="000000"/>
        </w:rPr>
      </w:pPr>
    </w:p>
    <w:p w14:paraId="73774EC5" w14:textId="77777777" w:rsidR="00316E09" w:rsidRDefault="00316E09" w:rsidP="00316E09">
      <w:pPr>
        <w:ind w:left="720"/>
        <w:rPr>
          <w:color w:val="000000"/>
        </w:rPr>
      </w:pPr>
    </w:p>
    <w:p w14:paraId="4B98DDDF" w14:textId="686E887F" w:rsidR="00316E09" w:rsidRDefault="0056453F" w:rsidP="00316E09">
      <w:pPr>
        <w:ind w:left="720"/>
        <w:rPr>
          <w:color w:val="000000"/>
        </w:rPr>
      </w:pPr>
      <w:r>
        <w:rPr>
          <w:color w:val="000000"/>
        </w:rPr>
        <w:t>Please give the name and contact information of the team contact who will receive this information from the external contact.  </w:t>
      </w:r>
    </w:p>
    <w:tbl>
      <w:tblPr>
        <w:tblStyle w:val="TableGrid"/>
        <w:tblW w:w="0" w:type="auto"/>
        <w:tblLook w:val="04A0" w:firstRow="1" w:lastRow="0" w:firstColumn="1" w:lastColumn="0" w:noHBand="0" w:noVBand="1"/>
      </w:tblPr>
      <w:tblGrid>
        <w:gridCol w:w="9350"/>
      </w:tblGrid>
      <w:tr w:rsidR="00316E09" w14:paraId="2F316E22" w14:textId="77777777" w:rsidTr="008A6077">
        <w:tc>
          <w:tcPr>
            <w:tcW w:w="9350" w:type="dxa"/>
          </w:tcPr>
          <w:p w14:paraId="73E0A33E" w14:textId="77777777" w:rsidR="00316E09" w:rsidRDefault="00316E09" w:rsidP="008A6077">
            <w:pPr>
              <w:rPr>
                <w:color w:val="000000"/>
              </w:rPr>
            </w:pPr>
          </w:p>
          <w:p w14:paraId="353BAD51" w14:textId="77777777" w:rsidR="00316E09" w:rsidRDefault="00316E09" w:rsidP="008A6077">
            <w:pPr>
              <w:rPr>
                <w:color w:val="000000"/>
              </w:rPr>
            </w:pPr>
          </w:p>
          <w:p w14:paraId="0BE36F4C" w14:textId="4315C537" w:rsidR="00316E09" w:rsidRDefault="00316E09" w:rsidP="008A6077">
            <w:pPr>
              <w:rPr>
                <w:color w:val="000000"/>
              </w:rPr>
            </w:pPr>
          </w:p>
        </w:tc>
      </w:tr>
    </w:tbl>
    <w:p w14:paraId="7CDF8557" w14:textId="77777777" w:rsidR="00316E09" w:rsidRDefault="00316E09">
      <w:pPr>
        <w:rPr>
          <w:color w:val="000000"/>
        </w:rPr>
      </w:pPr>
    </w:p>
    <w:p w14:paraId="131C1F48" w14:textId="77777777" w:rsidR="00316E09" w:rsidRPr="00316E09" w:rsidRDefault="0056453F">
      <w:pPr>
        <w:rPr>
          <w:color w:val="000000"/>
        </w:rPr>
      </w:pPr>
      <w:r>
        <w:rPr>
          <w:color w:val="000000"/>
        </w:rPr>
        <w:t>Please describe the procedure for safe evacuation of all the team members. Include how it will be determined that each team member is safely evacuated.</w:t>
      </w:r>
    </w:p>
    <w:tbl>
      <w:tblPr>
        <w:tblStyle w:val="TableGrid"/>
        <w:tblW w:w="0" w:type="auto"/>
        <w:tblLook w:val="04A0" w:firstRow="1" w:lastRow="0" w:firstColumn="1" w:lastColumn="0" w:noHBand="0" w:noVBand="1"/>
      </w:tblPr>
      <w:tblGrid>
        <w:gridCol w:w="9350"/>
      </w:tblGrid>
      <w:tr w:rsidR="00316E09" w14:paraId="4564136E" w14:textId="77777777" w:rsidTr="008A6077">
        <w:tc>
          <w:tcPr>
            <w:tcW w:w="9350" w:type="dxa"/>
          </w:tcPr>
          <w:p w14:paraId="38E8C68D" w14:textId="1EA7B06A" w:rsidR="00316E09" w:rsidRDefault="000246CD" w:rsidP="008A6077">
            <w:pPr>
              <w:rPr>
                <w:color w:val="000000"/>
              </w:rPr>
            </w:pPr>
            <w:r>
              <w:rPr>
                <w:color w:val="000000"/>
              </w:rPr>
              <w:t xml:space="preserve">Participants will not be separated and will evacuate the intertidal area together. </w:t>
            </w:r>
          </w:p>
          <w:p w14:paraId="147DF533" w14:textId="77777777" w:rsidR="00316E09" w:rsidRDefault="00316E09" w:rsidP="008A6077">
            <w:pPr>
              <w:rPr>
                <w:color w:val="000000"/>
              </w:rPr>
            </w:pPr>
          </w:p>
          <w:p w14:paraId="57E81A48" w14:textId="1449772C" w:rsidR="00316E09" w:rsidRDefault="000246CD" w:rsidP="008A6077">
            <w:pPr>
              <w:rPr>
                <w:color w:val="000000"/>
              </w:rPr>
            </w:pPr>
            <w:r>
              <w:rPr>
                <w:color w:val="000000"/>
              </w:rPr>
              <w:t xml:space="preserve">It is easy to evacuate this location as the slope is gentle, there is no risk of being cut-off from land, and there are many exit points from the beach back to the paved bike/walk way. </w:t>
            </w:r>
          </w:p>
          <w:p w14:paraId="3DC82E05" w14:textId="77777777" w:rsidR="00316E09" w:rsidRDefault="00316E09" w:rsidP="008A6077">
            <w:pPr>
              <w:rPr>
                <w:color w:val="000000"/>
              </w:rPr>
            </w:pPr>
          </w:p>
          <w:p w14:paraId="13CBDC3D" w14:textId="77777777" w:rsidR="00316E09" w:rsidRDefault="00316E09" w:rsidP="008A6077">
            <w:pPr>
              <w:rPr>
                <w:color w:val="000000"/>
              </w:rPr>
            </w:pPr>
          </w:p>
          <w:p w14:paraId="61600B8A" w14:textId="77777777" w:rsidR="00316E09" w:rsidRDefault="00316E09" w:rsidP="008A6077">
            <w:pPr>
              <w:rPr>
                <w:color w:val="000000"/>
              </w:rPr>
            </w:pPr>
          </w:p>
          <w:p w14:paraId="5515EE4E" w14:textId="0ECCC9A2" w:rsidR="00316E09" w:rsidRDefault="00316E09" w:rsidP="008A6077">
            <w:pPr>
              <w:rPr>
                <w:color w:val="000000"/>
              </w:rPr>
            </w:pPr>
          </w:p>
        </w:tc>
      </w:tr>
    </w:tbl>
    <w:p w14:paraId="0000016A" w14:textId="3FCC13B0" w:rsidR="008F0DC9" w:rsidRPr="00316E09" w:rsidRDefault="008F0DC9">
      <w:pPr>
        <w:rPr>
          <w:color w:val="000000"/>
        </w:rPr>
      </w:pPr>
    </w:p>
    <w:p w14:paraId="0000016B" w14:textId="77777777" w:rsidR="008F0DC9" w:rsidRDefault="0056453F">
      <w:r>
        <w:br/>
      </w:r>
    </w:p>
    <w:sectPr w:rsidR="008F0DC9">
      <w:pgSz w:w="12240" w:h="15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0" w:author="sschenk@student.ubc.ca" w:date="2020-10-19T18:36:00Z" w:initials="s">
    <w:p w14:paraId="356E914D" w14:textId="3DE2EBE8" w:rsidR="00C371A0" w:rsidRDefault="00C371A0">
      <w:pPr>
        <w:pStyle w:val="CommentText"/>
      </w:pPr>
      <w:r>
        <w:rPr>
          <w:rStyle w:val="CommentReference"/>
        </w:rPr>
        <w:annotationRef/>
      </w:r>
      <w:r w:rsidR="0091683D">
        <w:rPr>
          <w:noProof/>
        </w:rPr>
        <w:t>Do you have it?</w:t>
      </w:r>
    </w:p>
  </w:comment>
  <w:comment w:id="84" w:author="sschenk@student.ubc.ca" w:date="2020-10-19T18:40:00Z" w:initials="s">
    <w:p w14:paraId="537E49A2" w14:textId="57941174" w:rsidR="00A07DD9" w:rsidRDefault="00A07DD9">
      <w:pPr>
        <w:pStyle w:val="CommentText"/>
      </w:pPr>
      <w:r>
        <w:rPr>
          <w:rStyle w:val="CommentReference"/>
        </w:rPr>
        <w:annotationRef/>
      </w:r>
      <w:r>
        <w:t xml:space="preserve">If we </w:t>
      </w:r>
      <w:proofErr w:type="spellStart"/>
      <w:proofErr w:type="gramStart"/>
      <w:r>
        <w:t>loose</w:t>
      </w:r>
      <w:proofErr w:type="spellEnd"/>
      <w:proofErr w:type="gramEnd"/>
      <w:r>
        <w:t xml:space="preserve"> someone during scuba (if it’s needed) that is quite bad… Is this fine?</w:t>
      </w:r>
    </w:p>
  </w:comment>
  <w:comment w:id="100" w:author="sschenk@student.ubc.ca" w:date="2020-10-19T18:43:00Z" w:initials="s">
    <w:p w14:paraId="21BB5C7B" w14:textId="4F02027F" w:rsidR="00397D2E" w:rsidRDefault="00397D2E">
      <w:pPr>
        <w:pStyle w:val="CommentText"/>
      </w:pPr>
      <w:r>
        <w:rPr>
          <w:rStyle w:val="CommentReference"/>
        </w:rPr>
        <w:annotationRef/>
      </w:r>
      <w:r>
        <w:t>What’s the EC you want to put in?</w:t>
      </w:r>
    </w:p>
  </w:comment>
  <w:comment w:id="136" w:author="sschenk@student.ubc.ca" w:date="2020-10-19T18:48:00Z" w:initials="s">
    <w:p w14:paraId="26F70C99" w14:textId="7F79103F" w:rsidR="002C6D84" w:rsidRDefault="002C6D84">
      <w:pPr>
        <w:pStyle w:val="CommentText"/>
      </w:pPr>
      <w:r>
        <w:rPr>
          <w:rStyle w:val="CommentReference"/>
        </w:rPr>
        <w:annotationRef/>
      </w:r>
      <w:r>
        <w:t>Let’s hope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6E914D" w15:done="0"/>
  <w15:commentEx w15:paraId="537E49A2" w15:done="0"/>
  <w15:commentEx w15:paraId="21BB5C7B" w15:done="0"/>
  <w15:commentEx w15:paraId="26F70C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85B43" w16cex:dateUtc="2020-10-20T01:36:00Z"/>
  <w16cex:commentExtensible w16cex:durableId="23385C25" w16cex:dateUtc="2020-10-20T01:40:00Z"/>
  <w16cex:commentExtensible w16cex:durableId="23385CC6" w16cex:dateUtc="2020-10-20T01:43:00Z"/>
  <w16cex:commentExtensible w16cex:durableId="23385E10" w16cex:dateUtc="2020-10-20T0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6E914D" w16cid:durableId="23385B43"/>
  <w16cid:commentId w16cid:paraId="537E49A2" w16cid:durableId="23385C25"/>
  <w16cid:commentId w16cid:paraId="21BB5C7B" w16cid:durableId="23385CC6"/>
  <w16cid:commentId w16cid:paraId="26F70C99" w16cid:durableId="23385E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E4327" w14:textId="77777777" w:rsidR="0091683D" w:rsidRDefault="0091683D" w:rsidP="00EC4BAB">
      <w:r>
        <w:separator/>
      </w:r>
    </w:p>
  </w:endnote>
  <w:endnote w:type="continuationSeparator" w:id="0">
    <w:p w14:paraId="75B472EA" w14:textId="77777777" w:rsidR="0091683D" w:rsidRDefault="0091683D" w:rsidP="00EC4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D6A03" w14:textId="77777777" w:rsidR="0091683D" w:rsidRDefault="0091683D" w:rsidP="00EC4BAB">
      <w:r>
        <w:separator/>
      </w:r>
    </w:p>
  </w:footnote>
  <w:footnote w:type="continuationSeparator" w:id="0">
    <w:p w14:paraId="0942F2BA" w14:textId="77777777" w:rsidR="0091683D" w:rsidRDefault="0091683D" w:rsidP="00EC4BAB">
      <w:r>
        <w:continuationSeparator/>
      </w:r>
    </w:p>
  </w:footnote>
  <w:footnote w:id="1">
    <w:p w14:paraId="57BC3F85" w14:textId="68CF8453" w:rsidR="0078646F" w:rsidRPr="00EC4BAB" w:rsidRDefault="0078646F">
      <w:pPr>
        <w:pStyle w:val="FootnoteText"/>
        <w:rPr>
          <w:lang w:val="en-CA"/>
        </w:rPr>
      </w:pPr>
      <w:r w:rsidRPr="0014128E">
        <w:rPr>
          <w:rStyle w:val="FootnoteReference"/>
        </w:rPr>
        <w:footnoteRef/>
      </w:r>
      <w:r>
        <w:t xml:space="preserve"> </w:t>
      </w:r>
      <w:r>
        <w:rPr>
          <w:color w:val="000000"/>
        </w:rPr>
        <w:t>Multiple trips to the same site(s) for the same activities by the same people can be covered by one Field Safety Plan, provided activities and participants remain as specified. When minor changes occur, an addendum to a previously submitted plan can be added. Any significant changes to the activity will require the Project Leader to reassess risks and submit a new Field Safety Plan. Any new Participants must submit Participant Forms, and changes to the Participant list should be reflected on a revised Planning Record. A Field Safety Plan is good for 12 months. For ongoing or long-term projects, the Project Leader should submit a new version each year</w:t>
      </w:r>
      <w:r>
        <w:rPr>
          <w:i/>
          <w:color w:val="000000"/>
        </w:rPr>
        <w:t>.</w:t>
      </w:r>
    </w:p>
  </w:footnote>
  <w:footnote w:id="2">
    <w:p w14:paraId="65A99C47" w14:textId="76FF1C9F" w:rsidR="0078646F" w:rsidRPr="00870DCD" w:rsidRDefault="0078646F">
      <w:pPr>
        <w:pStyle w:val="FootnoteText"/>
        <w:rPr>
          <w:lang w:val="en-CA"/>
        </w:rPr>
      </w:pPr>
      <w:r w:rsidRPr="0014128E">
        <w:rPr>
          <w:rStyle w:val="FootnoteReference"/>
        </w:rPr>
        <w:footnoteRef/>
      </w:r>
      <w:r>
        <w:t xml:space="preserve"> </w:t>
      </w:r>
      <w:r w:rsidRPr="00870DCD">
        <w:t>Use of personal vehicles is strongly discouraged</w:t>
      </w:r>
      <w:r>
        <w:t xml:space="preserve">. If possible, UBC-owned fleet vehicles or rental vehicles are preferred. In the event of a motor vehicle accident in a personal vehicle, the individual’s ICBC personal insurance would be the primary coverage. The University’s ICBC insurance coverage would respond for an accident in a UBC fleet vehicle, provided the driver was a UBC authorized driver. For a rental vehicle, the driver should ensure they have third party liability coverage purchased either through the University, through their credit card, or through the rental company (see here for further details: </w:t>
      </w:r>
      <w:hyperlink r:id="rId1" w:history="1">
        <w:r w:rsidRPr="00F17240">
          <w:rPr>
            <w:rStyle w:val="Hyperlink"/>
          </w:rPr>
          <w:t>https://srs.ubc.ca/insurance/insurance-programs/automobile-insurance/</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40C8A"/>
    <w:multiLevelType w:val="hybridMultilevel"/>
    <w:tmpl w:val="D802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0222B"/>
    <w:multiLevelType w:val="hybridMultilevel"/>
    <w:tmpl w:val="17E4EE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4971F9"/>
    <w:multiLevelType w:val="hybridMultilevel"/>
    <w:tmpl w:val="7A129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896020"/>
    <w:multiLevelType w:val="hybridMultilevel"/>
    <w:tmpl w:val="EE4E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schenk@student.ubc.ca">
    <w15:presenceInfo w15:providerId="AD" w15:userId="S::sschenk@student.ubc.ca::b2f3f786-26c0-415b-b8fc-6368ef7c05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DC9"/>
    <w:rsid w:val="00001A95"/>
    <w:rsid w:val="0000727F"/>
    <w:rsid w:val="00015B9E"/>
    <w:rsid w:val="000246CD"/>
    <w:rsid w:val="000549AE"/>
    <w:rsid w:val="00074E45"/>
    <w:rsid w:val="00080678"/>
    <w:rsid w:val="000A353B"/>
    <w:rsid w:val="000B3D0E"/>
    <w:rsid w:val="000D6166"/>
    <w:rsid w:val="000E54BA"/>
    <w:rsid w:val="001000F2"/>
    <w:rsid w:val="00100A27"/>
    <w:rsid w:val="00100D00"/>
    <w:rsid w:val="001059BA"/>
    <w:rsid w:val="00127910"/>
    <w:rsid w:val="0014128E"/>
    <w:rsid w:val="0015334F"/>
    <w:rsid w:val="00161030"/>
    <w:rsid w:val="00185C15"/>
    <w:rsid w:val="001C2E3E"/>
    <w:rsid w:val="001D77DA"/>
    <w:rsid w:val="001F0828"/>
    <w:rsid w:val="00210871"/>
    <w:rsid w:val="00232AD9"/>
    <w:rsid w:val="00243EBD"/>
    <w:rsid w:val="002509E3"/>
    <w:rsid w:val="00274AC3"/>
    <w:rsid w:val="00284F84"/>
    <w:rsid w:val="00290CC2"/>
    <w:rsid w:val="002A4F77"/>
    <w:rsid w:val="002C6D84"/>
    <w:rsid w:val="002D0DFB"/>
    <w:rsid w:val="002E1D0A"/>
    <w:rsid w:val="002E67EE"/>
    <w:rsid w:val="002F0B72"/>
    <w:rsid w:val="003029F0"/>
    <w:rsid w:val="003073A6"/>
    <w:rsid w:val="00313334"/>
    <w:rsid w:val="00316E09"/>
    <w:rsid w:val="0032388A"/>
    <w:rsid w:val="0034471A"/>
    <w:rsid w:val="00384A66"/>
    <w:rsid w:val="00397D2E"/>
    <w:rsid w:val="003A30E2"/>
    <w:rsid w:val="003C17F9"/>
    <w:rsid w:val="00462330"/>
    <w:rsid w:val="004657BB"/>
    <w:rsid w:val="00470E11"/>
    <w:rsid w:val="00476CA0"/>
    <w:rsid w:val="00485C3C"/>
    <w:rsid w:val="004C5007"/>
    <w:rsid w:val="004C529B"/>
    <w:rsid w:val="004F4480"/>
    <w:rsid w:val="004F5B6F"/>
    <w:rsid w:val="005073FC"/>
    <w:rsid w:val="00513C71"/>
    <w:rsid w:val="005178AE"/>
    <w:rsid w:val="00523FF9"/>
    <w:rsid w:val="0056275F"/>
    <w:rsid w:val="0056453F"/>
    <w:rsid w:val="00565E9C"/>
    <w:rsid w:val="00587F74"/>
    <w:rsid w:val="00592DAA"/>
    <w:rsid w:val="00596F1C"/>
    <w:rsid w:val="005A7383"/>
    <w:rsid w:val="005C7BD8"/>
    <w:rsid w:val="005D64F2"/>
    <w:rsid w:val="005F5637"/>
    <w:rsid w:val="00601659"/>
    <w:rsid w:val="00612E10"/>
    <w:rsid w:val="0064254F"/>
    <w:rsid w:val="006572B2"/>
    <w:rsid w:val="00676F1E"/>
    <w:rsid w:val="00682E19"/>
    <w:rsid w:val="006B246F"/>
    <w:rsid w:val="006E4770"/>
    <w:rsid w:val="006F33B4"/>
    <w:rsid w:val="00725662"/>
    <w:rsid w:val="007418A6"/>
    <w:rsid w:val="007449DD"/>
    <w:rsid w:val="007464A7"/>
    <w:rsid w:val="00757099"/>
    <w:rsid w:val="00771424"/>
    <w:rsid w:val="007838DF"/>
    <w:rsid w:val="0078646F"/>
    <w:rsid w:val="00791186"/>
    <w:rsid w:val="00822CDE"/>
    <w:rsid w:val="00847B6C"/>
    <w:rsid w:val="00860B37"/>
    <w:rsid w:val="00870DCD"/>
    <w:rsid w:val="008908A3"/>
    <w:rsid w:val="00892E4F"/>
    <w:rsid w:val="008A6077"/>
    <w:rsid w:val="008B023C"/>
    <w:rsid w:val="008D3A94"/>
    <w:rsid w:val="008F0DC9"/>
    <w:rsid w:val="008F43BD"/>
    <w:rsid w:val="0091683D"/>
    <w:rsid w:val="00982863"/>
    <w:rsid w:val="00990098"/>
    <w:rsid w:val="009A2382"/>
    <w:rsid w:val="009B44D5"/>
    <w:rsid w:val="009D4607"/>
    <w:rsid w:val="009F0FB9"/>
    <w:rsid w:val="009F53B9"/>
    <w:rsid w:val="009F6714"/>
    <w:rsid w:val="00A02883"/>
    <w:rsid w:val="00A04F48"/>
    <w:rsid w:val="00A0783F"/>
    <w:rsid w:val="00A07DD9"/>
    <w:rsid w:val="00A240E1"/>
    <w:rsid w:val="00A51352"/>
    <w:rsid w:val="00A51B4F"/>
    <w:rsid w:val="00A87470"/>
    <w:rsid w:val="00A94077"/>
    <w:rsid w:val="00AC1139"/>
    <w:rsid w:val="00AC14F3"/>
    <w:rsid w:val="00AE1243"/>
    <w:rsid w:val="00AE1D1F"/>
    <w:rsid w:val="00AF11D2"/>
    <w:rsid w:val="00AF773F"/>
    <w:rsid w:val="00B22DEF"/>
    <w:rsid w:val="00B22ECD"/>
    <w:rsid w:val="00B53AB7"/>
    <w:rsid w:val="00B72D07"/>
    <w:rsid w:val="00BB7E1A"/>
    <w:rsid w:val="00BF05CD"/>
    <w:rsid w:val="00BF36D9"/>
    <w:rsid w:val="00C1323C"/>
    <w:rsid w:val="00C371A0"/>
    <w:rsid w:val="00C41660"/>
    <w:rsid w:val="00C61927"/>
    <w:rsid w:val="00CA3457"/>
    <w:rsid w:val="00CE502D"/>
    <w:rsid w:val="00CF236C"/>
    <w:rsid w:val="00D0493E"/>
    <w:rsid w:val="00D14B6E"/>
    <w:rsid w:val="00D21A00"/>
    <w:rsid w:val="00D30D4A"/>
    <w:rsid w:val="00D3259B"/>
    <w:rsid w:val="00D36082"/>
    <w:rsid w:val="00D42897"/>
    <w:rsid w:val="00D524A3"/>
    <w:rsid w:val="00D52C2C"/>
    <w:rsid w:val="00D578DA"/>
    <w:rsid w:val="00D65035"/>
    <w:rsid w:val="00D67AD8"/>
    <w:rsid w:val="00D818E6"/>
    <w:rsid w:val="00D83A95"/>
    <w:rsid w:val="00D86F92"/>
    <w:rsid w:val="00D94DB1"/>
    <w:rsid w:val="00DC0287"/>
    <w:rsid w:val="00DC22BE"/>
    <w:rsid w:val="00DC6487"/>
    <w:rsid w:val="00DC772E"/>
    <w:rsid w:val="00E04593"/>
    <w:rsid w:val="00E050DE"/>
    <w:rsid w:val="00E325FD"/>
    <w:rsid w:val="00E40A98"/>
    <w:rsid w:val="00E455DE"/>
    <w:rsid w:val="00E50E1B"/>
    <w:rsid w:val="00E56197"/>
    <w:rsid w:val="00E63A8E"/>
    <w:rsid w:val="00E63ADD"/>
    <w:rsid w:val="00E63F66"/>
    <w:rsid w:val="00E667A4"/>
    <w:rsid w:val="00E6775E"/>
    <w:rsid w:val="00E90600"/>
    <w:rsid w:val="00E90ED1"/>
    <w:rsid w:val="00E96124"/>
    <w:rsid w:val="00E96486"/>
    <w:rsid w:val="00EB056C"/>
    <w:rsid w:val="00EC37B6"/>
    <w:rsid w:val="00EC4BAB"/>
    <w:rsid w:val="00ED7262"/>
    <w:rsid w:val="00EF257D"/>
    <w:rsid w:val="00F02F9C"/>
    <w:rsid w:val="00F17240"/>
    <w:rsid w:val="00F27B43"/>
    <w:rsid w:val="00F31CB4"/>
    <w:rsid w:val="00F33859"/>
    <w:rsid w:val="00F4669F"/>
    <w:rsid w:val="00F51885"/>
    <w:rsid w:val="00F56D1B"/>
    <w:rsid w:val="00F71B3A"/>
    <w:rsid w:val="00FA4108"/>
    <w:rsid w:val="00FB554A"/>
    <w:rsid w:val="00FD2065"/>
    <w:rsid w:val="00FD397D"/>
    <w:rsid w:val="00FE662B"/>
    <w:rsid w:val="00FF00AA"/>
    <w:rsid w:val="00FF7ED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59E440"/>
  <w15:docId w15:val="{71FE95CA-1FC1-2D4E-B7A9-2C3E0C36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382"/>
    <w:rPr>
      <w:rFonts w:ascii="Times New Roman" w:eastAsia="Times New Roman" w:hAnsi="Times New Roman" w:cs="Times New Roman"/>
      <w:lang w:val="en-CA"/>
    </w:rPr>
  </w:style>
  <w:style w:type="paragraph" w:styleId="Heading1">
    <w:name w:val="heading 1"/>
    <w:basedOn w:val="Normal"/>
    <w:next w:val="Normal"/>
    <w:uiPriority w:val="9"/>
    <w:qFormat/>
    <w:pPr>
      <w:keepNext/>
      <w:keepLines/>
      <w:spacing w:before="480" w:after="120"/>
      <w:outlineLvl w:val="0"/>
    </w:pPr>
    <w:rPr>
      <w:b/>
      <w:sz w:val="48"/>
      <w:szCs w:val="48"/>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lang w:val="en-US"/>
    </w:rPr>
  </w:style>
  <w:style w:type="paragraph" w:styleId="Heading4">
    <w:name w:val="heading 4"/>
    <w:basedOn w:val="Normal"/>
    <w:next w:val="Normal"/>
    <w:uiPriority w:val="9"/>
    <w:semiHidden/>
    <w:unhideWhenUsed/>
    <w:qFormat/>
    <w:pPr>
      <w:keepNext/>
      <w:keepLines/>
      <w:spacing w:before="240" w:after="40"/>
      <w:outlineLvl w:val="3"/>
    </w:pPr>
    <w:rPr>
      <w:b/>
      <w:lang w:val="en-US"/>
    </w:rPr>
  </w:style>
  <w:style w:type="paragraph" w:styleId="Heading5">
    <w:name w:val="heading 5"/>
    <w:basedOn w:val="Normal"/>
    <w:next w:val="Normal"/>
    <w:uiPriority w:val="9"/>
    <w:semiHidden/>
    <w:unhideWhenUsed/>
    <w:qFormat/>
    <w:pPr>
      <w:keepNext/>
      <w:keepLines/>
      <w:spacing w:before="220" w:after="40"/>
      <w:outlineLvl w:val="4"/>
    </w:pPr>
    <w:rPr>
      <w:b/>
      <w:sz w:val="22"/>
      <w:szCs w:val="22"/>
      <w:lang w:val="en-US"/>
    </w:rPr>
  </w:style>
  <w:style w:type="paragraph" w:styleId="Heading6">
    <w:name w:val="heading 6"/>
    <w:basedOn w:val="Normal"/>
    <w:next w:val="Normal"/>
    <w:uiPriority w:val="9"/>
    <w:semiHidden/>
    <w:unhideWhenUsed/>
    <w:qFormat/>
    <w:pPr>
      <w:keepNext/>
      <w:keepLines/>
      <w:spacing w:before="200" w:after="40"/>
      <w:outlineLvl w:val="5"/>
    </w:pPr>
    <w:rPr>
      <w:b/>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lang w:val="en-US"/>
    </w:rPr>
  </w:style>
  <w:style w:type="paragraph" w:styleId="NormalWeb">
    <w:name w:val="Normal (Web)"/>
    <w:basedOn w:val="Normal"/>
    <w:uiPriority w:val="99"/>
    <w:unhideWhenUsed/>
    <w:rsid w:val="004458DF"/>
    <w:pPr>
      <w:spacing w:before="100" w:beforeAutospacing="1" w:after="100" w:afterAutospacing="1"/>
    </w:pPr>
    <w:rPr>
      <w:lang w:val="en-US"/>
    </w:rPr>
  </w:style>
  <w:style w:type="paragraph" w:styleId="BalloonText">
    <w:name w:val="Balloon Text"/>
    <w:basedOn w:val="Normal"/>
    <w:link w:val="BalloonTextChar"/>
    <w:uiPriority w:val="99"/>
    <w:semiHidden/>
    <w:unhideWhenUsed/>
    <w:rsid w:val="00765C25"/>
    <w:rPr>
      <w:rFonts w:ascii="Lucida Grande" w:hAnsi="Lucida Grande" w:cs="Lucida Grande"/>
      <w:sz w:val="18"/>
      <w:szCs w:val="18"/>
      <w:lang w:val="en-US"/>
    </w:rPr>
  </w:style>
  <w:style w:type="character" w:customStyle="1" w:styleId="BalloonTextChar">
    <w:name w:val="Balloon Text Char"/>
    <w:basedOn w:val="DefaultParagraphFont"/>
    <w:link w:val="BalloonText"/>
    <w:uiPriority w:val="99"/>
    <w:semiHidden/>
    <w:rsid w:val="00765C25"/>
    <w:rPr>
      <w:rFonts w:ascii="Lucida Grande" w:hAnsi="Lucida Grande" w:cs="Lucida Grande"/>
      <w:sz w:val="18"/>
      <w:szCs w:val="18"/>
    </w:rPr>
  </w:style>
  <w:style w:type="table" w:styleId="TableGrid">
    <w:name w:val="Table Grid"/>
    <w:basedOn w:val="TableNormal"/>
    <w:uiPriority w:val="59"/>
    <w:rsid w:val="009256E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B2E06"/>
    <w:rPr>
      <w:sz w:val="16"/>
      <w:szCs w:val="16"/>
    </w:rPr>
  </w:style>
  <w:style w:type="paragraph" w:styleId="CommentText">
    <w:name w:val="annotation text"/>
    <w:basedOn w:val="Normal"/>
    <w:link w:val="CommentTextChar"/>
    <w:uiPriority w:val="99"/>
    <w:semiHidden/>
    <w:unhideWhenUsed/>
    <w:rsid w:val="000B2E06"/>
    <w:rPr>
      <w:sz w:val="20"/>
      <w:szCs w:val="20"/>
      <w:lang w:val="en-US"/>
    </w:rPr>
  </w:style>
  <w:style w:type="character" w:customStyle="1" w:styleId="CommentTextChar">
    <w:name w:val="Comment Text Char"/>
    <w:basedOn w:val="DefaultParagraphFont"/>
    <w:link w:val="CommentText"/>
    <w:uiPriority w:val="99"/>
    <w:semiHidden/>
    <w:rsid w:val="000B2E06"/>
    <w:rPr>
      <w:sz w:val="20"/>
      <w:szCs w:val="20"/>
    </w:rPr>
  </w:style>
  <w:style w:type="paragraph" w:styleId="CommentSubject">
    <w:name w:val="annotation subject"/>
    <w:basedOn w:val="CommentText"/>
    <w:next w:val="CommentText"/>
    <w:link w:val="CommentSubjectChar"/>
    <w:uiPriority w:val="99"/>
    <w:semiHidden/>
    <w:unhideWhenUsed/>
    <w:rsid w:val="000B2E06"/>
    <w:rPr>
      <w:b/>
      <w:bCs/>
    </w:rPr>
  </w:style>
  <w:style w:type="character" w:customStyle="1" w:styleId="CommentSubjectChar">
    <w:name w:val="Comment Subject Char"/>
    <w:basedOn w:val="CommentTextChar"/>
    <w:link w:val="CommentSubject"/>
    <w:uiPriority w:val="99"/>
    <w:semiHidden/>
    <w:rsid w:val="000B2E06"/>
    <w:rPr>
      <w:b/>
      <w:bCs/>
      <w:sz w:val="20"/>
      <w:szCs w:val="20"/>
    </w:rPr>
  </w:style>
  <w:style w:type="character" w:styleId="Strong">
    <w:name w:val="Strong"/>
    <w:qFormat/>
    <w:rsid w:val="00324F70"/>
    <w:rPr>
      <w:b/>
      <w:bCs/>
    </w:rPr>
  </w:style>
  <w:style w:type="character" w:styleId="Hyperlink">
    <w:name w:val="Hyperlink"/>
    <w:basedOn w:val="DefaultParagraphFont"/>
    <w:uiPriority w:val="99"/>
    <w:unhideWhenUsed/>
    <w:rsid w:val="00125245"/>
    <w:rPr>
      <w:color w:val="0563C1" w:themeColor="hyperlink"/>
      <w:u w:val="single"/>
    </w:rPr>
  </w:style>
  <w:style w:type="character" w:customStyle="1" w:styleId="UnresolvedMention1">
    <w:name w:val="Unresolved Mention1"/>
    <w:basedOn w:val="DefaultParagraphFont"/>
    <w:uiPriority w:val="99"/>
    <w:semiHidden/>
    <w:unhideWhenUsed/>
    <w:rsid w:val="0012524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val="en-US"/>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rPr>
      <w:sz w:val="22"/>
      <w:szCs w:val="22"/>
    </w:r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2"/>
      <w:szCs w:val="22"/>
    </w:rPr>
    <w:tblPr>
      <w:tblStyleRowBandSize w:val="1"/>
      <w:tblStyleColBandSize w:val="1"/>
      <w:tblCellMar>
        <w:top w:w="15" w:type="dxa"/>
        <w:left w:w="115" w:type="dxa"/>
        <w:bottom w:w="15" w:type="dxa"/>
        <w:right w:w="115" w:type="dxa"/>
      </w:tblCellMar>
    </w:tblPr>
  </w:style>
  <w:style w:type="table" w:customStyle="1" w:styleId="a4">
    <w:basedOn w:val="TableNormal"/>
    <w:rPr>
      <w:sz w:val="22"/>
      <w:szCs w:val="22"/>
    </w:rPr>
    <w:tblPr>
      <w:tblStyleRowBandSize w:val="1"/>
      <w:tblStyleColBandSize w:val="1"/>
      <w:tblCellMar>
        <w:top w:w="15" w:type="dxa"/>
        <w:left w:w="115" w:type="dxa"/>
        <w:bottom w:w="15" w:type="dxa"/>
        <w:right w:w="115" w:type="dxa"/>
      </w:tblCellMar>
    </w:tblPr>
  </w:style>
  <w:style w:type="table" w:customStyle="1" w:styleId="a5">
    <w:basedOn w:val="TableNormal"/>
    <w:rPr>
      <w:sz w:val="22"/>
      <w:szCs w:val="22"/>
    </w:rPr>
    <w:tblPr>
      <w:tblStyleRowBandSize w:val="1"/>
      <w:tblStyleColBandSize w:val="1"/>
      <w:tblCellMar>
        <w:top w:w="15" w:type="dxa"/>
        <w:left w:w="115" w:type="dxa"/>
        <w:bottom w:w="15" w:type="dxa"/>
        <w:right w:w="115" w:type="dxa"/>
      </w:tblCellMar>
    </w:tblPr>
  </w:style>
  <w:style w:type="table" w:customStyle="1" w:styleId="a6">
    <w:basedOn w:val="TableNormal"/>
    <w:rPr>
      <w:sz w:val="22"/>
      <w:szCs w:val="22"/>
    </w:rPr>
    <w:tblPr>
      <w:tblStyleRowBandSize w:val="1"/>
      <w:tblStyleColBandSize w:val="1"/>
      <w:tblCellMar>
        <w:top w:w="15" w:type="dxa"/>
        <w:left w:w="115" w:type="dxa"/>
        <w:bottom w:w="15" w:type="dxa"/>
        <w:right w:w="115" w:type="dxa"/>
      </w:tblCellMar>
    </w:tblPr>
  </w:style>
  <w:style w:type="paragraph" w:styleId="ListParagraph">
    <w:name w:val="List Paragraph"/>
    <w:basedOn w:val="Normal"/>
    <w:uiPriority w:val="34"/>
    <w:qFormat/>
    <w:rsid w:val="00D818E6"/>
    <w:pPr>
      <w:ind w:left="720"/>
      <w:contextualSpacing/>
    </w:pPr>
    <w:rPr>
      <w:lang w:val="en-US"/>
    </w:rPr>
  </w:style>
  <w:style w:type="paragraph" w:styleId="FootnoteText">
    <w:name w:val="footnote text"/>
    <w:basedOn w:val="Normal"/>
    <w:link w:val="FootnoteTextChar"/>
    <w:uiPriority w:val="99"/>
    <w:semiHidden/>
    <w:unhideWhenUsed/>
    <w:rsid w:val="00EC4BAB"/>
    <w:rPr>
      <w:sz w:val="20"/>
      <w:szCs w:val="20"/>
      <w:lang w:val="en-US"/>
    </w:rPr>
  </w:style>
  <w:style w:type="character" w:customStyle="1" w:styleId="FootnoteTextChar">
    <w:name w:val="Footnote Text Char"/>
    <w:basedOn w:val="DefaultParagraphFont"/>
    <w:link w:val="FootnoteText"/>
    <w:uiPriority w:val="99"/>
    <w:semiHidden/>
    <w:rsid w:val="00EC4BAB"/>
    <w:rPr>
      <w:sz w:val="20"/>
      <w:szCs w:val="20"/>
    </w:rPr>
  </w:style>
  <w:style w:type="character" w:styleId="FootnoteReference">
    <w:name w:val="footnote reference"/>
    <w:basedOn w:val="DefaultParagraphFont"/>
    <w:uiPriority w:val="99"/>
    <w:semiHidden/>
    <w:unhideWhenUsed/>
    <w:rsid w:val="00EC4BAB"/>
    <w:rPr>
      <w:vertAlign w:val="superscript"/>
    </w:rPr>
  </w:style>
  <w:style w:type="character" w:styleId="PlaceholderText">
    <w:name w:val="Placeholder Text"/>
    <w:basedOn w:val="DefaultParagraphFont"/>
    <w:uiPriority w:val="99"/>
    <w:semiHidden/>
    <w:rsid w:val="003073A6"/>
    <w:rPr>
      <w:color w:val="808080"/>
    </w:rPr>
  </w:style>
  <w:style w:type="paragraph" w:styleId="EndnoteText">
    <w:name w:val="endnote text"/>
    <w:basedOn w:val="Normal"/>
    <w:link w:val="EndnoteTextChar"/>
    <w:uiPriority w:val="99"/>
    <w:semiHidden/>
    <w:unhideWhenUsed/>
    <w:rsid w:val="00870DCD"/>
    <w:rPr>
      <w:sz w:val="20"/>
      <w:szCs w:val="20"/>
      <w:lang w:val="en-US"/>
    </w:rPr>
  </w:style>
  <w:style w:type="character" w:customStyle="1" w:styleId="EndnoteTextChar">
    <w:name w:val="Endnote Text Char"/>
    <w:basedOn w:val="DefaultParagraphFont"/>
    <w:link w:val="EndnoteText"/>
    <w:uiPriority w:val="99"/>
    <w:semiHidden/>
    <w:rsid w:val="00870DCD"/>
    <w:rPr>
      <w:sz w:val="20"/>
      <w:szCs w:val="20"/>
    </w:rPr>
  </w:style>
  <w:style w:type="character" w:styleId="EndnoteReference">
    <w:name w:val="endnote reference"/>
    <w:basedOn w:val="DefaultParagraphFont"/>
    <w:uiPriority w:val="99"/>
    <w:semiHidden/>
    <w:unhideWhenUsed/>
    <w:rsid w:val="00870DCD"/>
    <w:rPr>
      <w:vertAlign w:val="superscript"/>
    </w:rPr>
  </w:style>
  <w:style w:type="character" w:customStyle="1" w:styleId="UnresolvedMention2">
    <w:name w:val="Unresolved Mention2"/>
    <w:basedOn w:val="DefaultParagraphFont"/>
    <w:uiPriority w:val="99"/>
    <w:semiHidden/>
    <w:unhideWhenUsed/>
    <w:rsid w:val="00F17240"/>
    <w:rPr>
      <w:color w:val="605E5C"/>
      <w:shd w:val="clear" w:color="auto" w:fill="E1DFDD"/>
    </w:rPr>
  </w:style>
  <w:style w:type="character" w:styleId="FollowedHyperlink">
    <w:name w:val="FollowedHyperlink"/>
    <w:basedOn w:val="DefaultParagraphFont"/>
    <w:uiPriority w:val="99"/>
    <w:semiHidden/>
    <w:unhideWhenUsed/>
    <w:rsid w:val="00F17240"/>
    <w:rPr>
      <w:color w:val="954F72" w:themeColor="followedHyperlink"/>
      <w:u w:val="single"/>
    </w:rPr>
  </w:style>
  <w:style w:type="character" w:customStyle="1" w:styleId="lrzxr">
    <w:name w:val="lrzxr"/>
    <w:basedOn w:val="DefaultParagraphFont"/>
    <w:rsid w:val="0000727F"/>
  </w:style>
  <w:style w:type="paragraph" w:styleId="Revision">
    <w:name w:val="Revision"/>
    <w:hidden/>
    <w:uiPriority w:val="99"/>
    <w:semiHidden/>
    <w:rsid w:val="00C371A0"/>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A2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6515">
      <w:bodyDiv w:val="1"/>
      <w:marLeft w:val="0"/>
      <w:marRight w:val="0"/>
      <w:marTop w:val="0"/>
      <w:marBottom w:val="0"/>
      <w:divBdr>
        <w:top w:val="none" w:sz="0" w:space="0" w:color="auto"/>
        <w:left w:val="none" w:sz="0" w:space="0" w:color="auto"/>
        <w:bottom w:val="none" w:sz="0" w:space="0" w:color="auto"/>
        <w:right w:val="none" w:sz="0" w:space="0" w:color="auto"/>
      </w:divBdr>
    </w:div>
    <w:div w:id="598562975">
      <w:bodyDiv w:val="1"/>
      <w:marLeft w:val="0"/>
      <w:marRight w:val="0"/>
      <w:marTop w:val="0"/>
      <w:marBottom w:val="0"/>
      <w:divBdr>
        <w:top w:val="none" w:sz="0" w:space="0" w:color="auto"/>
        <w:left w:val="none" w:sz="0" w:space="0" w:color="auto"/>
        <w:bottom w:val="none" w:sz="0" w:space="0" w:color="auto"/>
        <w:right w:val="none" w:sz="0" w:space="0" w:color="auto"/>
      </w:divBdr>
    </w:div>
    <w:div w:id="601449448">
      <w:bodyDiv w:val="1"/>
      <w:marLeft w:val="0"/>
      <w:marRight w:val="0"/>
      <w:marTop w:val="0"/>
      <w:marBottom w:val="0"/>
      <w:divBdr>
        <w:top w:val="none" w:sz="0" w:space="0" w:color="auto"/>
        <w:left w:val="none" w:sz="0" w:space="0" w:color="auto"/>
        <w:bottom w:val="none" w:sz="0" w:space="0" w:color="auto"/>
        <w:right w:val="none" w:sz="0" w:space="0" w:color="auto"/>
      </w:divBdr>
      <w:divsChild>
        <w:div w:id="1893231704">
          <w:marLeft w:val="-7"/>
          <w:marRight w:val="0"/>
          <w:marTop w:val="0"/>
          <w:marBottom w:val="0"/>
          <w:divBdr>
            <w:top w:val="none" w:sz="0" w:space="0" w:color="auto"/>
            <w:left w:val="none" w:sz="0" w:space="0" w:color="auto"/>
            <w:bottom w:val="none" w:sz="0" w:space="0" w:color="auto"/>
            <w:right w:val="none" w:sz="0" w:space="0" w:color="auto"/>
          </w:divBdr>
        </w:div>
      </w:divsChild>
    </w:div>
    <w:div w:id="648359694">
      <w:bodyDiv w:val="1"/>
      <w:marLeft w:val="0"/>
      <w:marRight w:val="0"/>
      <w:marTop w:val="0"/>
      <w:marBottom w:val="0"/>
      <w:divBdr>
        <w:top w:val="none" w:sz="0" w:space="0" w:color="auto"/>
        <w:left w:val="none" w:sz="0" w:space="0" w:color="auto"/>
        <w:bottom w:val="none" w:sz="0" w:space="0" w:color="auto"/>
        <w:right w:val="none" w:sz="0" w:space="0" w:color="auto"/>
      </w:divBdr>
    </w:div>
    <w:div w:id="669062109">
      <w:bodyDiv w:val="1"/>
      <w:marLeft w:val="0"/>
      <w:marRight w:val="0"/>
      <w:marTop w:val="0"/>
      <w:marBottom w:val="0"/>
      <w:divBdr>
        <w:top w:val="none" w:sz="0" w:space="0" w:color="auto"/>
        <w:left w:val="none" w:sz="0" w:space="0" w:color="auto"/>
        <w:bottom w:val="none" w:sz="0" w:space="0" w:color="auto"/>
        <w:right w:val="none" w:sz="0" w:space="0" w:color="auto"/>
      </w:divBdr>
    </w:div>
    <w:div w:id="849836210">
      <w:bodyDiv w:val="1"/>
      <w:marLeft w:val="0"/>
      <w:marRight w:val="0"/>
      <w:marTop w:val="0"/>
      <w:marBottom w:val="0"/>
      <w:divBdr>
        <w:top w:val="none" w:sz="0" w:space="0" w:color="auto"/>
        <w:left w:val="none" w:sz="0" w:space="0" w:color="auto"/>
        <w:bottom w:val="none" w:sz="0" w:space="0" w:color="auto"/>
        <w:right w:val="none" w:sz="0" w:space="0" w:color="auto"/>
      </w:divBdr>
    </w:div>
    <w:div w:id="894971298">
      <w:bodyDiv w:val="1"/>
      <w:marLeft w:val="0"/>
      <w:marRight w:val="0"/>
      <w:marTop w:val="0"/>
      <w:marBottom w:val="0"/>
      <w:divBdr>
        <w:top w:val="none" w:sz="0" w:space="0" w:color="auto"/>
        <w:left w:val="none" w:sz="0" w:space="0" w:color="auto"/>
        <w:bottom w:val="none" w:sz="0" w:space="0" w:color="auto"/>
        <w:right w:val="none" w:sz="0" w:space="0" w:color="auto"/>
      </w:divBdr>
      <w:divsChild>
        <w:div w:id="1502891715">
          <w:marLeft w:val="-7"/>
          <w:marRight w:val="0"/>
          <w:marTop w:val="0"/>
          <w:marBottom w:val="0"/>
          <w:divBdr>
            <w:top w:val="none" w:sz="0" w:space="0" w:color="auto"/>
            <w:left w:val="none" w:sz="0" w:space="0" w:color="auto"/>
            <w:bottom w:val="none" w:sz="0" w:space="0" w:color="auto"/>
            <w:right w:val="none" w:sz="0" w:space="0" w:color="auto"/>
          </w:divBdr>
        </w:div>
      </w:divsChild>
    </w:div>
    <w:div w:id="909076479">
      <w:bodyDiv w:val="1"/>
      <w:marLeft w:val="0"/>
      <w:marRight w:val="0"/>
      <w:marTop w:val="0"/>
      <w:marBottom w:val="0"/>
      <w:divBdr>
        <w:top w:val="none" w:sz="0" w:space="0" w:color="auto"/>
        <w:left w:val="none" w:sz="0" w:space="0" w:color="auto"/>
        <w:bottom w:val="none" w:sz="0" w:space="0" w:color="auto"/>
        <w:right w:val="none" w:sz="0" w:space="0" w:color="auto"/>
      </w:divBdr>
    </w:div>
    <w:div w:id="1067606858">
      <w:bodyDiv w:val="1"/>
      <w:marLeft w:val="0"/>
      <w:marRight w:val="0"/>
      <w:marTop w:val="0"/>
      <w:marBottom w:val="0"/>
      <w:divBdr>
        <w:top w:val="none" w:sz="0" w:space="0" w:color="auto"/>
        <w:left w:val="none" w:sz="0" w:space="0" w:color="auto"/>
        <w:bottom w:val="none" w:sz="0" w:space="0" w:color="auto"/>
        <w:right w:val="none" w:sz="0" w:space="0" w:color="auto"/>
      </w:divBdr>
    </w:div>
    <w:div w:id="1090004349">
      <w:bodyDiv w:val="1"/>
      <w:marLeft w:val="0"/>
      <w:marRight w:val="0"/>
      <w:marTop w:val="0"/>
      <w:marBottom w:val="0"/>
      <w:divBdr>
        <w:top w:val="none" w:sz="0" w:space="0" w:color="auto"/>
        <w:left w:val="none" w:sz="0" w:space="0" w:color="auto"/>
        <w:bottom w:val="none" w:sz="0" w:space="0" w:color="auto"/>
        <w:right w:val="none" w:sz="0" w:space="0" w:color="auto"/>
      </w:divBdr>
    </w:div>
    <w:div w:id="1323510184">
      <w:bodyDiv w:val="1"/>
      <w:marLeft w:val="0"/>
      <w:marRight w:val="0"/>
      <w:marTop w:val="0"/>
      <w:marBottom w:val="0"/>
      <w:divBdr>
        <w:top w:val="none" w:sz="0" w:space="0" w:color="auto"/>
        <w:left w:val="none" w:sz="0" w:space="0" w:color="auto"/>
        <w:bottom w:val="none" w:sz="0" w:space="0" w:color="auto"/>
        <w:right w:val="none" w:sz="0" w:space="0" w:color="auto"/>
      </w:divBdr>
    </w:div>
    <w:div w:id="1459688571">
      <w:bodyDiv w:val="1"/>
      <w:marLeft w:val="0"/>
      <w:marRight w:val="0"/>
      <w:marTop w:val="0"/>
      <w:marBottom w:val="0"/>
      <w:divBdr>
        <w:top w:val="none" w:sz="0" w:space="0" w:color="auto"/>
        <w:left w:val="none" w:sz="0" w:space="0" w:color="auto"/>
        <w:bottom w:val="none" w:sz="0" w:space="0" w:color="auto"/>
        <w:right w:val="none" w:sz="0" w:space="0" w:color="auto"/>
      </w:divBdr>
    </w:div>
    <w:div w:id="1519462054">
      <w:bodyDiv w:val="1"/>
      <w:marLeft w:val="0"/>
      <w:marRight w:val="0"/>
      <w:marTop w:val="0"/>
      <w:marBottom w:val="0"/>
      <w:divBdr>
        <w:top w:val="none" w:sz="0" w:space="0" w:color="auto"/>
        <w:left w:val="none" w:sz="0" w:space="0" w:color="auto"/>
        <w:bottom w:val="none" w:sz="0" w:space="0" w:color="auto"/>
        <w:right w:val="none" w:sz="0" w:space="0" w:color="auto"/>
      </w:divBdr>
    </w:div>
    <w:div w:id="1966112300">
      <w:bodyDiv w:val="1"/>
      <w:marLeft w:val="0"/>
      <w:marRight w:val="0"/>
      <w:marTop w:val="0"/>
      <w:marBottom w:val="0"/>
      <w:divBdr>
        <w:top w:val="none" w:sz="0" w:space="0" w:color="auto"/>
        <w:left w:val="none" w:sz="0" w:space="0" w:color="auto"/>
        <w:bottom w:val="none" w:sz="0" w:space="0" w:color="auto"/>
        <w:right w:val="none" w:sz="0" w:space="0" w:color="auto"/>
      </w:divBdr>
    </w:div>
    <w:div w:id="2120172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sarcontacts.info/" TargetMode="Externa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cg-gcc.gc.ca/contact/emergency-urgence/search-rescue-recherche-sauvetage-eng.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rs.ubc.ca/insurance/insurance-programs/automobile-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WuWfUKYSi0JZei/xwGpHH4NwQ==">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</go:docsCustomData>
</go:gDocsCustomXmlDataStorage>
</file>

<file path=customXml/itemProps1.xml><?xml version="1.0" encoding="utf-8"?>
<ds:datastoreItem xmlns:ds="http://schemas.openxmlformats.org/officeDocument/2006/customXml" ds:itemID="{D9ED1119-A974-D745-B9AA-E3912439593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2429</Words>
  <Characters>13847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sschenk@student.ubc.ca</cp:lastModifiedBy>
  <cp:revision>30</cp:revision>
  <dcterms:created xsi:type="dcterms:W3CDTF">2020-09-30T23:41:00Z</dcterms:created>
  <dcterms:modified xsi:type="dcterms:W3CDTF">2020-10-20T01:49:00Z</dcterms:modified>
</cp:coreProperties>
</file>