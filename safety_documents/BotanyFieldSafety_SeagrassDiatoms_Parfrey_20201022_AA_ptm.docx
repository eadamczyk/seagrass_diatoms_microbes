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F0DC9" w:rsidRDefault="0056453F">
      <w:pPr>
        <w:spacing w:after="160"/>
        <w:jc w:val="center"/>
        <w:rPr>
          <w:color w:val="000000"/>
          <w:sz w:val="40"/>
          <w:szCs w:val="40"/>
        </w:rPr>
      </w:pPr>
      <w:r>
        <w:rPr>
          <w:color w:val="000000"/>
          <w:sz w:val="40"/>
          <w:szCs w:val="40"/>
        </w:rPr>
        <w:t>Department of Botany</w:t>
      </w:r>
      <w:r>
        <w:rPr>
          <w:noProof/>
        </w:rPr>
        <w:drawing>
          <wp:anchor distT="0" distB="0" distL="114300" distR="114300" simplePos="0" relativeHeight="251658240" behindDoc="0" locked="0" layoutInCell="1" hidden="0" allowOverlap="1" wp14:anchorId="2AA489C3" wp14:editId="0545D62F">
            <wp:simplePos x="0" y="0"/>
            <wp:positionH relativeFrom="column">
              <wp:posOffset>-92706</wp:posOffset>
            </wp:positionH>
            <wp:positionV relativeFrom="paragraph">
              <wp:posOffset>-130807</wp:posOffset>
            </wp:positionV>
            <wp:extent cx="600075" cy="800100"/>
            <wp:effectExtent l="0" t="0" r="0" b="0"/>
            <wp:wrapNone/>
            <wp:docPr id="2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00075" cy="800100"/>
                    </a:xfrm>
                    <a:prstGeom prst="rect">
                      <a:avLst/>
                    </a:prstGeom>
                    <a:ln/>
                  </pic:spPr>
                </pic:pic>
              </a:graphicData>
            </a:graphic>
          </wp:anchor>
        </w:drawing>
      </w:r>
    </w:p>
    <w:p w14:paraId="00000002" w14:textId="77777777" w:rsidR="008F0DC9" w:rsidRDefault="0056453F">
      <w:pPr>
        <w:jc w:val="center"/>
        <w:rPr>
          <w:color w:val="000000"/>
        </w:rPr>
      </w:pPr>
      <w:r>
        <w:rPr>
          <w:color w:val="000000"/>
          <w:sz w:val="40"/>
          <w:szCs w:val="40"/>
        </w:rPr>
        <w:t>Field Safety Plan Form</w:t>
      </w:r>
    </w:p>
    <w:p w14:paraId="00000003" w14:textId="77777777" w:rsidR="008F0DC9" w:rsidRDefault="008F0DC9">
      <w:pPr>
        <w:pBdr>
          <w:top w:val="nil"/>
          <w:left w:val="nil"/>
          <w:bottom w:val="nil"/>
          <w:right w:val="nil"/>
          <w:between w:val="nil"/>
        </w:pBdr>
        <w:jc w:val="center"/>
        <w:rPr>
          <w:b/>
          <w:color w:val="000000"/>
        </w:rPr>
      </w:pPr>
    </w:p>
    <w:p w14:paraId="00000004" w14:textId="230878E4" w:rsidR="008F0DC9" w:rsidRDefault="0056453F">
      <w:pPr>
        <w:pBdr>
          <w:top w:val="nil"/>
          <w:left w:val="nil"/>
          <w:bottom w:val="nil"/>
          <w:right w:val="nil"/>
          <w:between w:val="nil"/>
        </w:pBdr>
        <w:jc w:val="center"/>
        <w:rPr>
          <w:b/>
          <w:color w:val="000000"/>
        </w:rPr>
      </w:pPr>
      <w:r>
        <w:rPr>
          <w:b/>
          <w:color w:val="000000"/>
        </w:rPr>
        <w:t xml:space="preserve">(Date of Last Revision: </w:t>
      </w:r>
      <w:r w:rsidR="00AF53B4">
        <w:rPr>
          <w:b/>
          <w:color w:val="000000"/>
        </w:rPr>
        <w:t>October 2</w:t>
      </w:r>
      <w:r w:rsidR="00C64615">
        <w:rPr>
          <w:b/>
          <w:color w:val="000000"/>
        </w:rPr>
        <w:t>6</w:t>
      </w:r>
      <w:r w:rsidR="00AF53B4">
        <w:rPr>
          <w:b/>
          <w:color w:val="000000"/>
        </w:rPr>
        <w:t>, 2020</w:t>
      </w:r>
      <w:r>
        <w:rPr>
          <w:b/>
          <w:color w:val="000000"/>
        </w:rPr>
        <w:t>)</w:t>
      </w:r>
    </w:p>
    <w:p w14:paraId="00000005" w14:textId="77777777" w:rsidR="008F0DC9" w:rsidRDefault="008F0DC9"/>
    <w:p w14:paraId="50EA8B6A" w14:textId="77777777" w:rsidR="00A94077" w:rsidRDefault="00A94077" w:rsidP="00A94077">
      <w:pPr>
        <w:spacing w:after="120"/>
        <w:rPr>
          <w:b/>
          <w:color w:val="000000"/>
          <w:sz w:val="28"/>
          <w:szCs w:val="28"/>
        </w:rPr>
      </w:pPr>
      <w:r>
        <w:rPr>
          <w:b/>
          <w:color w:val="000000"/>
          <w:sz w:val="28"/>
          <w:szCs w:val="28"/>
        </w:rPr>
        <w:t>Part 1. Planning Record</w:t>
      </w:r>
    </w:p>
    <w:p w14:paraId="2A651B1E" w14:textId="537B4F9D" w:rsidR="00F71B3A" w:rsidRDefault="00A94077" w:rsidP="00A94077">
      <w:pPr>
        <w:rPr>
          <w:i/>
          <w:color w:val="000000"/>
        </w:rPr>
      </w:pPr>
      <w:r>
        <w:rPr>
          <w:i/>
          <w:color w:val="000000"/>
        </w:rPr>
        <w:t xml:space="preserve">Please provide basic information about the trip (who will travel, by what means, to where, when). </w:t>
      </w:r>
    </w:p>
    <w:tbl>
      <w:tblPr>
        <w:tblStyle w:val="TableGrid"/>
        <w:tblW w:w="0" w:type="auto"/>
        <w:tblLook w:val="04A0" w:firstRow="1" w:lastRow="0" w:firstColumn="1" w:lastColumn="0" w:noHBand="0" w:noVBand="1"/>
      </w:tblPr>
      <w:tblGrid>
        <w:gridCol w:w="9350"/>
      </w:tblGrid>
      <w:tr w:rsidR="009F0FB9" w14:paraId="3ABA1701" w14:textId="77777777" w:rsidTr="009F0FB9">
        <w:tc>
          <w:tcPr>
            <w:tcW w:w="9350" w:type="dxa"/>
          </w:tcPr>
          <w:p w14:paraId="758D662E" w14:textId="05106C9D" w:rsidR="0078646F" w:rsidRDefault="0032388A" w:rsidP="00A94077">
            <w:pPr>
              <w:rPr>
                <w:iCs/>
                <w:color w:val="000000"/>
              </w:rPr>
            </w:pPr>
            <w:r w:rsidRPr="002509E3">
              <w:rPr>
                <w:iCs/>
                <w:color w:val="000000"/>
              </w:rPr>
              <w:t xml:space="preserve">Who will travel: </w:t>
            </w:r>
            <w:r w:rsidR="00AF53B4">
              <w:rPr>
                <w:iCs/>
                <w:color w:val="000000"/>
              </w:rPr>
              <w:t xml:space="preserve">Emily Adamczyk (PhD Candidate in Parfrey Lab) </w:t>
            </w:r>
            <w:r w:rsidR="00AF11D2">
              <w:rPr>
                <w:iCs/>
                <w:color w:val="000000"/>
              </w:rPr>
              <w:t xml:space="preserve">and </w:t>
            </w:r>
            <w:r w:rsidR="00612E10">
              <w:rPr>
                <w:iCs/>
                <w:color w:val="000000"/>
              </w:rPr>
              <w:t>Siobhan</w:t>
            </w:r>
            <w:r w:rsidR="0078646F">
              <w:rPr>
                <w:iCs/>
                <w:color w:val="000000"/>
              </w:rPr>
              <w:t xml:space="preserve"> Schenk</w:t>
            </w:r>
            <w:r w:rsidR="00612E10">
              <w:rPr>
                <w:iCs/>
                <w:color w:val="000000"/>
              </w:rPr>
              <w:t xml:space="preserve"> (PhD Student in Parfrey </w:t>
            </w:r>
            <w:proofErr w:type="gramStart"/>
            <w:r w:rsidR="00612E10">
              <w:rPr>
                <w:iCs/>
                <w:color w:val="000000"/>
              </w:rPr>
              <w:t>lab)</w:t>
            </w:r>
            <w:r w:rsidR="0078646F">
              <w:rPr>
                <w:iCs/>
                <w:color w:val="000000"/>
              </w:rPr>
              <w:t>.</w:t>
            </w:r>
            <w:proofErr w:type="gramEnd"/>
            <w:r w:rsidR="0078646F">
              <w:rPr>
                <w:iCs/>
                <w:color w:val="000000"/>
              </w:rPr>
              <w:t xml:space="preserve"> O</w:t>
            </w:r>
            <w:r w:rsidR="00AF11D2">
              <w:rPr>
                <w:iCs/>
                <w:color w:val="000000"/>
              </w:rPr>
              <w:t xml:space="preserve">ther </w:t>
            </w:r>
            <w:r w:rsidR="0078646F">
              <w:rPr>
                <w:iCs/>
                <w:color w:val="000000"/>
              </w:rPr>
              <w:t xml:space="preserve">members of the Parfrey lab may be approved by Laura </w:t>
            </w:r>
            <w:r w:rsidR="00AF53B4">
              <w:rPr>
                <w:iCs/>
                <w:color w:val="000000"/>
              </w:rPr>
              <w:t xml:space="preserve">Wegener </w:t>
            </w:r>
            <w:r w:rsidR="0078646F">
              <w:rPr>
                <w:iCs/>
                <w:color w:val="000000"/>
              </w:rPr>
              <w:t xml:space="preserve">Parfrey to join on the conditions that they 1) </w:t>
            </w:r>
            <w:r w:rsidR="00AF53B4">
              <w:rPr>
                <w:iCs/>
                <w:color w:val="000000"/>
              </w:rPr>
              <w:t>P</w:t>
            </w:r>
            <w:r w:rsidR="0078646F">
              <w:rPr>
                <w:iCs/>
                <w:color w:val="000000"/>
              </w:rPr>
              <w:t xml:space="preserve">rovide full contact and emergency information, 2) </w:t>
            </w:r>
            <w:r w:rsidR="00AF53B4">
              <w:rPr>
                <w:iCs/>
                <w:color w:val="000000"/>
              </w:rPr>
              <w:t>C</w:t>
            </w:r>
            <w:r w:rsidR="0078646F">
              <w:rPr>
                <w:iCs/>
                <w:color w:val="000000"/>
              </w:rPr>
              <w:t xml:space="preserve">omplete COVID training, 3) </w:t>
            </w:r>
            <w:r w:rsidR="00AF53B4">
              <w:rPr>
                <w:iCs/>
                <w:color w:val="000000"/>
              </w:rPr>
              <w:t>A</w:t>
            </w:r>
            <w:r w:rsidR="0078646F">
              <w:rPr>
                <w:iCs/>
                <w:color w:val="000000"/>
              </w:rPr>
              <w:t xml:space="preserve">cknowledge in writing that they have read and agree to abide by conditions set out in this field safety document and related COVID safety plan. At least one team member must have wilderness first aid certification (this will generally be </w:t>
            </w:r>
            <w:r w:rsidR="00AF53B4">
              <w:rPr>
                <w:iCs/>
                <w:color w:val="000000"/>
              </w:rPr>
              <w:t>Emily Adamczyk</w:t>
            </w:r>
            <w:r w:rsidR="0078646F">
              <w:rPr>
                <w:iCs/>
                <w:color w:val="000000"/>
              </w:rPr>
              <w:t xml:space="preserve">). </w:t>
            </w:r>
          </w:p>
          <w:p w14:paraId="374F4D34" w14:textId="3416D9FD" w:rsidR="0032388A" w:rsidRPr="002509E3" w:rsidRDefault="0078646F" w:rsidP="00A94077">
            <w:pPr>
              <w:rPr>
                <w:iCs/>
                <w:color w:val="000000"/>
              </w:rPr>
            </w:pPr>
            <w:r>
              <w:rPr>
                <w:iCs/>
                <w:color w:val="000000"/>
              </w:rPr>
              <w:t xml:space="preserve">  </w:t>
            </w:r>
          </w:p>
          <w:p w14:paraId="5E8CCCF9" w14:textId="716ABB10" w:rsidR="0056275F" w:rsidRDefault="0032388A" w:rsidP="00A94077">
            <w:pPr>
              <w:rPr>
                <w:iCs/>
                <w:color w:val="000000"/>
              </w:rPr>
            </w:pPr>
            <w:r w:rsidRPr="002509E3">
              <w:rPr>
                <w:iCs/>
                <w:color w:val="000000"/>
              </w:rPr>
              <w:t xml:space="preserve">How: </w:t>
            </w:r>
            <w:r w:rsidR="00180E29">
              <w:rPr>
                <w:iCs/>
                <w:color w:val="000000"/>
              </w:rPr>
              <w:t>We will reserve a Botany vehicle or use the O’Connor Lab truck</w:t>
            </w:r>
          </w:p>
          <w:p w14:paraId="7F189ECF" w14:textId="6639FF7B" w:rsidR="009F0FB9" w:rsidRPr="00EC37B6" w:rsidRDefault="0056275F" w:rsidP="00A94077">
            <w:pPr>
              <w:rPr>
                <w:iCs/>
                <w:color w:val="000000"/>
              </w:rPr>
            </w:pPr>
            <w:r>
              <w:rPr>
                <w:iCs/>
                <w:color w:val="000000"/>
              </w:rPr>
              <w:t xml:space="preserve">When: </w:t>
            </w:r>
            <w:r w:rsidR="0064254F">
              <w:rPr>
                <w:iCs/>
                <w:color w:val="000000"/>
              </w:rPr>
              <w:t xml:space="preserve"> </w:t>
            </w:r>
            <w:r w:rsidR="00AF53B4">
              <w:rPr>
                <w:iCs/>
                <w:color w:val="000000"/>
              </w:rPr>
              <w:t>Overnight trips 4-5x for</w:t>
            </w:r>
            <w:r w:rsidR="0064254F">
              <w:rPr>
                <w:iCs/>
                <w:color w:val="000000"/>
              </w:rPr>
              <w:t xml:space="preserve"> </w:t>
            </w:r>
            <w:r w:rsidR="00F05CCF">
              <w:rPr>
                <w:iCs/>
                <w:color w:val="000000"/>
              </w:rPr>
              <w:t xml:space="preserve">the </w:t>
            </w:r>
            <w:r w:rsidR="0064254F">
              <w:rPr>
                <w:iCs/>
                <w:color w:val="000000"/>
              </w:rPr>
              <w:t xml:space="preserve">next year. </w:t>
            </w:r>
            <w:r w:rsidR="0032388A" w:rsidRPr="002509E3">
              <w:rPr>
                <w:iCs/>
                <w:color w:val="000000"/>
              </w:rPr>
              <w:br/>
              <w:t xml:space="preserve">To where: </w:t>
            </w:r>
            <w:r w:rsidR="00AF53B4">
              <w:rPr>
                <w:iCs/>
                <w:color w:val="000000"/>
              </w:rPr>
              <w:t>Montague Harbour</w:t>
            </w:r>
            <w:r w:rsidR="00F05CCF">
              <w:rPr>
                <w:iCs/>
                <w:color w:val="000000"/>
              </w:rPr>
              <w:t xml:space="preserve"> Marine Provincial Park</w:t>
            </w:r>
            <w:r w:rsidR="00AF53B4">
              <w:rPr>
                <w:iCs/>
                <w:color w:val="000000"/>
              </w:rPr>
              <w:t>, Galiano Island</w:t>
            </w:r>
          </w:p>
          <w:p w14:paraId="100C1624" w14:textId="5F87FD98" w:rsidR="009F0FB9" w:rsidRDefault="009F0FB9" w:rsidP="00A94077">
            <w:pPr>
              <w:rPr>
                <w:i/>
                <w:color w:val="000000"/>
              </w:rPr>
            </w:pPr>
          </w:p>
        </w:tc>
      </w:tr>
    </w:tbl>
    <w:p w14:paraId="7F3246C0" w14:textId="6E916F4C" w:rsidR="00A94077" w:rsidRDefault="00A94077" w:rsidP="00A94077">
      <w:pPr>
        <w:rPr>
          <w:b/>
          <w:color w:val="000000"/>
        </w:rPr>
      </w:pPr>
    </w:p>
    <w:p w14:paraId="012CE8EC" w14:textId="674741D3" w:rsidR="009F0FB9" w:rsidRDefault="00A94077" w:rsidP="003C17F9">
      <w:pPr>
        <w:rPr>
          <w:b/>
          <w:color w:val="000000"/>
        </w:rPr>
      </w:pPr>
      <w:r>
        <w:rPr>
          <w:b/>
          <w:color w:val="000000"/>
        </w:rPr>
        <w:t xml:space="preserve">Trip or Project Name </w:t>
      </w:r>
    </w:p>
    <w:tbl>
      <w:tblPr>
        <w:tblStyle w:val="TableGrid"/>
        <w:tblW w:w="0" w:type="auto"/>
        <w:tblLook w:val="04A0" w:firstRow="1" w:lastRow="0" w:firstColumn="1" w:lastColumn="0" w:noHBand="0" w:noVBand="1"/>
      </w:tblPr>
      <w:tblGrid>
        <w:gridCol w:w="9350"/>
      </w:tblGrid>
      <w:tr w:rsidR="009F0FB9" w14:paraId="6A90C611" w14:textId="77777777" w:rsidTr="009F0FB9">
        <w:tc>
          <w:tcPr>
            <w:tcW w:w="9350" w:type="dxa"/>
          </w:tcPr>
          <w:p w14:paraId="48A40969" w14:textId="51676B7E" w:rsidR="009F0FB9" w:rsidRDefault="00AF53B4" w:rsidP="003C17F9">
            <w:pPr>
              <w:rPr>
                <w:color w:val="000000"/>
              </w:rPr>
            </w:pPr>
            <w:r>
              <w:rPr>
                <w:color w:val="000000"/>
              </w:rPr>
              <w:t>Seagrass diatom project</w:t>
            </w:r>
          </w:p>
          <w:p w14:paraId="79E1E811" w14:textId="32F052C4" w:rsidR="009F0FB9" w:rsidRDefault="009F0FB9" w:rsidP="003C17F9">
            <w:pPr>
              <w:rPr>
                <w:color w:val="000000"/>
              </w:rPr>
            </w:pPr>
          </w:p>
        </w:tc>
      </w:tr>
    </w:tbl>
    <w:p w14:paraId="54B41E01" w14:textId="0E934C55" w:rsidR="006572B2" w:rsidRDefault="006572B2" w:rsidP="003C17F9">
      <w:pPr>
        <w:rPr>
          <w:color w:val="000000"/>
        </w:rPr>
      </w:pPr>
    </w:p>
    <w:p w14:paraId="123075CF" w14:textId="485C0E09" w:rsidR="009F0FB9" w:rsidRDefault="001000F2" w:rsidP="003C17F9">
      <w:pPr>
        <w:pBdr>
          <w:top w:val="nil"/>
          <w:left w:val="nil"/>
          <w:bottom w:val="nil"/>
          <w:right w:val="nil"/>
          <w:between w:val="nil"/>
        </w:pBdr>
        <w:rPr>
          <w:color w:val="000000"/>
        </w:rPr>
      </w:pPr>
      <w:r>
        <w:rPr>
          <w:color w:val="000000"/>
        </w:rPr>
        <w:t>Nature of field activity</w:t>
      </w:r>
    </w:p>
    <w:tbl>
      <w:tblPr>
        <w:tblStyle w:val="TableGrid"/>
        <w:tblW w:w="0" w:type="auto"/>
        <w:tblLook w:val="04A0" w:firstRow="1" w:lastRow="0" w:firstColumn="1" w:lastColumn="0" w:noHBand="0" w:noVBand="1"/>
      </w:tblPr>
      <w:tblGrid>
        <w:gridCol w:w="9350"/>
      </w:tblGrid>
      <w:tr w:rsidR="009F0FB9" w14:paraId="39988929" w14:textId="77777777" w:rsidTr="008A6077">
        <w:tc>
          <w:tcPr>
            <w:tcW w:w="9350" w:type="dxa"/>
          </w:tcPr>
          <w:p w14:paraId="6B9EBD34" w14:textId="41F86AF5" w:rsidR="009F0FB9" w:rsidRDefault="00F05CCF" w:rsidP="008A6077">
            <w:pPr>
              <w:rPr>
                <w:color w:val="000000"/>
              </w:rPr>
            </w:pPr>
            <w:r>
              <w:rPr>
                <w:color w:val="000000"/>
              </w:rPr>
              <w:t>Field activities involve c</w:t>
            </w:r>
            <w:r w:rsidR="00AF53B4">
              <w:rPr>
                <w:color w:val="000000"/>
              </w:rPr>
              <w:t>ollect</w:t>
            </w:r>
            <w:r>
              <w:rPr>
                <w:color w:val="000000"/>
              </w:rPr>
              <w:t>ing</w:t>
            </w:r>
            <w:r w:rsidR="00AF53B4">
              <w:rPr>
                <w:color w:val="000000"/>
              </w:rPr>
              <w:t xml:space="preserve"> seagrass from </w:t>
            </w:r>
            <w:r>
              <w:rPr>
                <w:color w:val="000000"/>
              </w:rPr>
              <w:t xml:space="preserve">an intertidal seagrass meadow at Montague Harbour Marine Provincial Park, Galiano Island. We (Emily and Siobhan) will wade in the seagrass meadows wearing a </w:t>
            </w:r>
            <w:proofErr w:type="spellStart"/>
            <w:r>
              <w:rPr>
                <w:color w:val="000000"/>
              </w:rPr>
              <w:t>drysuit</w:t>
            </w:r>
            <w:proofErr w:type="spellEnd"/>
            <w:r>
              <w:rPr>
                <w:color w:val="000000"/>
              </w:rPr>
              <w:t xml:space="preserve"> or waders to collect the seagrass and also take water quality measurements using a multiparameter probe. </w:t>
            </w:r>
            <w:del w:id="0" w:author="sschenk@student.ubc.ca" w:date="2020-11-13T15:33:00Z">
              <w:r w:rsidDel="00413F5F">
                <w:rPr>
                  <w:color w:val="000000"/>
                </w:rPr>
                <w:delText xml:space="preserve">In the event the water is too murky or deep to collect the seagrass leaves, we will use goggles and a snorkel to collect our samples (snorkel depth will be no deeper than 2 metres). </w:delText>
              </w:r>
            </w:del>
            <w:r>
              <w:rPr>
                <w:color w:val="000000"/>
              </w:rPr>
              <w:t xml:space="preserve">We will have a non-UBC colleague on shore in case of emergency. </w:t>
            </w:r>
          </w:p>
          <w:p w14:paraId="43CD6495" w14:textId="77777777" w:rsidR="009F0FB9" w:rsidRDefault="009F0FB9" w:rsidP="008A6077">
            <w:pPr>
              <w:rPr>
                <w:color w:val="000000"/>
              </w:rPr>
            </w:pPr>
          </w:p>
        </w:tc>
      </w:tr>
    </w:tbl>
    <w:p w14:paraId="11EF935B" w14:textId="43E42348" w:rsidR="006572B2" w:rsidRDefault="006572B2" w:rsidP="003C17F9">
      <w:pPr>
        <w:pBdr>
          <w:top w:val="nil"/>
          <w:left w:val="nil"/>
          <w:bottom w:val="nil"/>
          <w:right w:val="nil"/>
          <w:between w:val="nil"/>
        </w:pBdr>
        <w:rPr>
          <w:color w:val="000000"/>
        </w:rPr>
      </w:pPr>
    </w:p>
    <w:p w14:paraId="47DEE2D7" w14:textId="501101DE" w:rsidR="009F0FB9" w:rsidRDefault="003C17F9" w:rsidP="009F0FB9">
      <w:pPr>
        <w:pBdr>
          <w:top w:val="nil"/>
          <w:left w:val="nil"/>
          <w:bottom w:val="nil"/>
          <w:right w:val="nil"/>
          <w:between w:val="nil"/>
        </w:pBdr>
        <w:rPr>
          <w:color w:val="000000"/>
        </w:rPr>
      </w:pPr>
      <w:r>
        <w:rPr>
          <w:color w:val="000000"/>
        </w:rPr>
        <w:t>Is trip for t</w:t>
      </w:r>
      <w:r w:rsidR="00A94077">
        <w:rPr>
          <w:color w:val="000000"/>
        </w:rPr>
        <w:t xml:space="preserve">eaching or </w:t>
      </w:r>
      <w:r>
        <w:rPr>
          <w:color w:val="000000"/>
        </w:rPr>
        <w:t>r</w:t>
      </w:r>
      <w:r w:rsidR="00A94077">
        <w:rPr>
          <w:color w:val="000000"/>
        </w:rPr>
        <w:t>esearch?</w:t>
      </w:r>
      <w:r>
        <w:rPr>
          <w:color w:val="000000"/>
        </w:rPr>
        <w:t xml:space="preserve"> (If teaching, please complete Course Information below)</w:t>
      </w:r>
    </w:p>
    <w:tbl>
      <w:tblPr>
        <w:tblStyle w:val="TableGrid"/>
        <w:tblW w:w="0" w:type="auto"/>
        <w:tblLook w:val="04A0" w:firstRow="1" w:lastRow="0" w:firstColumn="1" w:lastColumn="0" w:noHBand="0" w:noVBand="1"/>
      </w:tblPr>
      <w:tblGrid>
        <w:gridCol w:w="9350"/>
      </w:tblGrid>
      <w:tr w:rsidR="009F0FB9" w14:paraId="3D447E05" w14:textId="77777777" w:rsidTr="008A6077">
        <w:tc>
          <w:tcPr>
            <w:tcW w:w="9350" w:type="dxa"/>
          </w:tcPr>
          <w:p w14:paraId="464C9453" w14:textId="77777777" w:rsidR="009F0FB9" w:rsidRDefault="00757099" w:rsidP="008A6077">
            <w:pPr>
              <w:rPr>
                <w:color w:val="000000"/>
              </w:rPr>
            </w:pPr>
            <w:r>
              <w:rPr>
                <w:color w:val="000000"/>
              </w:rPr>
              <w:t>Research</w:t>
            </w:r>
          </w:p>
          <w:p w14:paraId="15035E47" w14:textId="313E83A1" w:rsidR="00AF53B4" w:rsidRDefault="00AF53B4" w:rsidP="008A6077">
            <w:pPr>
              <w:rPr>
                <w:color w:val="000000"/>
              </w:rPr>
            </w:pPr>
          </w:p>
        </w:tc>
      </w:tr>
    </w:tbl>
    <w:p w14:paraId="7BB924B2" w14:textId="37816F6D" w:rsidR="006572B2" w:rsidRDefault="006572B2" w:rsidP="003C17F9">
      <w:pPr>
        <w:pBdr>
          <w:top w:val="nil"/>
          <w:left w:val="nil"/>
          <w:bottom w:val="nil"/>
          <w:right w:val="nil"/>
          <w:between w:val="nil"/>
        </w:pBdr>
        <w:rPr>
          <w:color w:val="000000"/>
        </w:rPr>
      </w:pPr>
    </w:p>
    <w:p w14:paraId="3BAC7B42" w14:textId="44B1F857" w:rsidR="009F0FB9" w:rsidRDefault="003C17F9" w:rsidP="009F0FB9">
      <w:pPr>
        <w:pBdr>
          <w:top w:val="nil"/>
          <w:left w:val="nil"/>
          <w:bottom w:val="nil"/>
          <w:right w:val="nil"/>
          <w:between w:val="nil"/>
        </w:pBdr>
        <w:rPr>
          <w:color w:val="000000"/>
        </w:rPr>
      </w:pPr>
      <w:r>
        <w:rPr>
          <w:color w:val="000000"/>
        </w:rPr>
        <w:t>Is trip l</w:t>
      </w:r>
      <w:r w:rsidR="00A94077">
        <w:rPr>
          <w:color w:val="000000"/>
        </w:rPr>
        <w:t>ocal</w:t>
      </w:r>
      <w:r>
        <w:rPr>
          <w:color w:val="000000"/>
        </w:rPr>
        <w:t xml:space="preserve"> to Vancouver, within BC, w</w:t>
      </w:r>
      <w:r w:rsidR="00A94077">
        <w:rPr>
          <w:color w:val="000000"/>
        </w:rPr>
        <w:t>ithin Canada</w:t>
      </w:r>
      <w:r>
        <w:rPr>
          <w:color w:val="000000"/>
        </w:rPr>
        <w:t>,</w:t>
      </w:r>
      <w:r w:rsidR="00A94077">
        <w:rPr>
          <w:color w:val="000000"/>
        </w:rPr>
        <w:t xml:space="preserve"> or </w:t>
      </w:r>
      <w:r>
        <w:rPr>
          <w:color w:val="000000"/>
        </w:rPr>
        <w:t>i</w:t>
      </w:r>
      <w:r w:rsidR="00A94077">
        <w:rPr>
          <w:color w:val="000000"/>
        </w:rPr>
        <w:t>nternational?</w:t>
      </w:r>
    </w:p>
    <w:tbl>
      <w:tblPr>
        <w:tblStyle w:val="TableGrid"/>
        <w:tblW w:w="0" w:type="auto"/>
        <w:tblLook w:val="04A0" w:firstRow="1" w:lastRow="0" w:firstColumn="1" w:lastColumn="0" w:noHBand="0" w:noVBand="1"/>
      </w:tblPr>
      <w:tblGrid>
        <w:gridCol w:w="9350"/>
      </w:tblGrid>
      <w:tr w:rsidR="009F0FB9" w14:paraId="3A5E6A1E" w14:textId="77777777" w:rsidTr="008A6077">
        <w:tc>
          <w:tcPr>
            <w:tcW w:w="9350" w:type="dxa"/>
          </w:tcPr>
          <w:p w14:paraId="466B1A1C" w14:textId="72305093" w:rsidR="009F0FB9" w:rsidRDefault="00AF53B4" w:rsidP="008A6077">
            <w:pPr>
              <w:rPr>
                <w:color w:val="000000"/>
              </w:rPr>
            </w:pPr>
            <w:r>
              <w:rPr>
                <w:color w:val="000000"/>
              </w:rPr>
              <w:t>Within BC – Galiano Island</w:t>
            </w:r>
          </w:p>
          <w:p w14:paraId="15D57E63" w14:textId="77777777" w:rsidR="009F0FB9" w:rsidRDefault="009F0FB9" w:rsidP="008A6077">
            <w:pPr>
              <w:rPr>
                <w:color w:val="000000"/>
              </w:rPr>
            </w:pPr>
          </w:p>
        </w:tc>
      </w:tr>
    </w:tbl>
    <w:p w14:paraId="56682B85" w14:textId="7A90FFC9" w:rsidR="006572B2" w:rsidRDefault="006572B2" w:rsidP="003C17F9">
      <w:pPr>
        <w:pBdr>
          <w:top w:val="nil"/>
          <w:left w:val="nil"/>
          <w:bottom w:val="nil"/>
          <w:right w:val="nil"/>
          <w:between w:val="nil"/>
        </w:pBdr>
        <w:rPr>
          <w:color w:val="000000"/>
        </w:rPr>
      </w:pPr>
    </w:p>
    <w:p w14:paraId="2BE83915" w14:textId="55B36096" w:rsidR="009F0FB9" w:rsidRDefault="006572B2" w:rsidP="009F0FB9">
      <w:pPr>
        <w:pBdr>
          <w:top w:val="nil"/>
          <w:left w:val="nil"/>
          <w:bottom w:val="nil"/>
          <w:right w:val="nil"/>
          <w:between w:val="nil"/>
        </w:pBdr>
        <w:rPr>
          <w:color w:val="000000"/>
        </w:rPr>
      </w:pPr>
      <w:r>
        <w:rPr>
          <w:color w:val="000000"/>
        </w:rPr>
        <w:t>How many days is the trip</w:t>
      </w:r>
      <w:r w:rsidR="00A94077">
        <w:rPr>
          <w:color w:val="000000"/>
        </w:rPr>
        <w:t>?</w:t>
      </w:r>
    </w:p>
    <w:tbl>
      <w:tblPr>
        <w:tblStyle w:val="TableGrid"/>
        <w:tblW w:w="0" w:type="auto"/>
        <w:tblLook w:val="04A0" w:firstRow="1" w:lastRow="0" w:firstColumn="1" w:lastColumn="0" w:noHBand="0" w:noVBand="1"/>
      </w:tblPr>
      <w:tblGrid>
        <w:gridCol w:w="9350"/>
      </w:tblGrid>
      <w:tr w:rsidR="009F0FB9" w14:paraId="122F53C6" w14:textId="77777777" w:rsidTr="008A6077">
        <w:tc>
          <w:tcPr>
            <w:tcW w:w="9350" w:type="dxa"/>
          </w:tcPr>
          <w:p w14:paraId="424C101A" w14:textId="06F4B24C" w:rsidR="009F0FB9" w:rsidRDefault="00AF53B4" w:rsidP="008A6077">
            <w:pPr>
              <w:rPr>
                <w:color w:val="000000"/>
              </w:rPr>
            </w:pPr>
            <w:commentRangeStart w:id="1"/>
            <w:r>
              <w:rPr>
                <w:color w:val="000000"/>
              </w:rPr>
              <w:t>2-3 days</w:t>
            </w:r>
            <w:commentRangeEnd w:id="1"/>
            <w:r w:rsidR="00AC4C86">
              <w:rPr>
                <w:rStyle w:val="CommentReference"/>
                <w:lang w:val="en-US"/>
              </w:rPr>
              <w:commentReference w:id="1"/>
            </w:r>
            <w:ins w:id="2" w:author="sschenk@student.ubc.ca" w:date="2020-11-13T15:38:00Z">
              <w:r w:rsidR="00CB3A29">
                <w:rPr>
                  <w:color w:val="000000"/>
                </w:rPr>
                <w:t xml:space="preserve"> every week</w:t>
              </w:r>
              <w:r w:rsidR="0009381F">
                <w:rPr>
                  <w:color w:val="000000"/>
                </w:rPr>
                <w:t xml:space="preserve"> (for 3 weeks) </w:t>
              </w:r>
            </w:ins>
          </w:p>
          <w:p w14:paraId="7B12901B" w14:textId="77777777" w:rsidR="009F0FB9" w:rsidRDefault="009F0FB9" w:rsidP="008A6077">
            <w:pPr>
              <w:rPr>
                <w:color w:val="000000"/>
              </w:rPr>
            </w:pPr>
          </w:p>
        </w:tc>
      </w:tr>
    </w:tbl>
    <w:p w14:paraId="6AB6C088" w14:textId="5319C5AF" w:rsidR="006572B2" w:rsidRDefault="006572B2" w:rsidP="003C17F9">
      <w:pPr>
        <w:pBdr>
          <w:top w:val="nil"/>
          <w:left w:val="nil"/>
          <w:bottom w:val="nil"/>
          <w:right w:val="nil"/>
          <w:between w:val="nil"/>
        </w:pBdr>
        <w:rPr>
          <w:color w:val="000000"/>
        </w:rPr>
      </w:pPr>
    </w:p>
    <w:p w14:paraId="2159E4A9" w14:textId="36C1C88F" w:rsidR="006572B2" w:rsidRDefault="003C17F9" w:rsidP="003C17F9">
      <w:pPr>
        <w:pBdr>
          <w:top w:val="nil"/>
          <w:left w:val="nil"/>
          <w:bottom w:val="nil"/>
          <w:right w:val="nil"/>
          <w:between w:val="nil"/>
        </w:pBdr>
        <w:rPr>
          <w:color w:val="000000"/>
        </w:rPr>
      </w:pPr>
      <w:r>
        <w:rPr>
          <w:color w:val="000000"/>
        </w:rPr>
        <w:lastRenderedPageBreak/>
        <w:t>Is this o</w:t>
      </w:r>
      <w:r w:rsidR="00A94077">
        <w:rPr>
          <w:color w:val="000000"/>
        </w:rPr>
        <w:t>ngoing work</w:t>
      </w:r>
      <w:r w:rsidR="00EC4BAB" w:rsidRPr="0014128E">
        <w:rPr>
          <w:rStyle w:val="FootnoteReference"/>
        </w:rPr>
        <w:footnoteReference w:id="1"/>
      </w:r>
      <w:r w:rsidR="00A94077">
        <w:rPr>
          <w:color w:val="000000"/>
        </w:rPr>
        <w:t xml:space="preserve">? </w:t>
      </w:r>
    </w:p>
    <w:tbl>
      <w:tblPr>
        <w:tblStyle w:val="TableGrid"/>
        <w:tblW w:w="0" w:type="auto"/>
        <w:tblLook w:val="04A0" w:firstRow="1" w:lastRow="0" w:firstColumn="1" w:lastColumn="0" w:noHBand="0" w:noVBand="1"/>
      </w:tblPr>
      <w:tblGrid>
        <w:gridCol w:w="9350"/>
      </w:tblGrid>
      <w:tr w:rsidR="009F0FB9" w14:paraId="2EF1533F" w14:textId="77777777" w:rsidTr="008A6077">
        <w:tc>
          <w:tcPr>
            <w:tcW w:w="9350" w:type="dxa"/>
          </w:tcPr>
          <w:p w14:paraId="3CAD7F10" w14:textId="77777777" w:rsidR="009F0FB9" w:rsidRDefault="009F0FB9" w:rsidP="008A6077">
            <w:pPr>
              <w:rPr>
                <w:color w:val="000000"/>
              </w:rPr>
            </w:pPr>
          </w:p>
          <w:p w14:paraId="66F06220" w14:textId="04D158E0" w:rsidR="009F0FB9" w:rsidRDefault="00E63A8E" w:rsidP="008A6077">
            <w:pPr>
              <w:rPr>
                <w:color w:val="000000"/>
              </w:rPr>
            </w:pPr>
            <w:r>
              <w:rPr>
                <w:color w:val="000000"/>
              </w:rPr>
              <w:t>Yes</w:t>
            </w:r>
            <w:r w:rsidR="0064254F">
              <w:rPr>
                <w:color w:val="000000"/>
              </w:rPr>
              <w:t xml:space="preserve"> </w:t>
            </w:r>
          </w:p>
        </w:tc>
      </w:tr>
    </w:tbl>
    <w:p w14:paraId="4842D23B" w14:textId="5D8D4051" w:rsidR="006572B2" w:rsidRDefault="006572B2" w:rsidP="003C17F9">
      <w:pPr>
        <w:pBdr>
          <w:top w:val="nil"/>
          <w:left w:val="nil"/>
          <w:bottom w:val="nil"/>
          <w:right w:val="nil"/>
          <w:between w:val="nil"/>
        </w:pBdr>
        <w:rPr>
          <w:color w:val="000000"/>
        </w:rPr>
      </w:pPr>
    </w:p>
    <w:p w14:paraId="0EE95DDD" w14:textId="77777777" w:rsidR="009F0FB9" w:rsidRDefault="009F0FB9" w:rsidP="003C17F9">
      <w:pPr>
        <w:pBdr>
          <w:top w:val="nil"/>
          <w:left w:val="nil"/>
          <w:bottom w:val="nil"/>
          <w:right w:val="nil"/>
          <w:between w:val="nil"/>
        </w:pBdr>
        <w:rPr>
          <w:color w:val="000000"/>
        </w:rPr>
      </w:pPr>
    </w:p>
    <w:p w14:paraId="6EEC835C" w14:textId="477A6D71" w:rsidR="009F0FB9" w:rsidRDefault="00A94077" w:rsidP="003C17F9">
      <w:pPr>
        <w:pBdr>
          <w:top w:val="nil"/>
          <w:left w:val="nil"/>
          <w:bottom w:val="nil"/>
          <w:right w:val="nil"/>
          <w:between w:val="nil"/>
        </w:pBdr>
        <w:rPr>
          <w:color w:val="000000"/>
        </w:rPr>
      </w:pPr>
      <w:r>
        <w:rPr>
          <w:color w:val="000000"/>
        </w:rPr>
        <w:t xml:space="preserve">If not ongoing, trip start and end dates </w:t>
      </w:r>
    </w:p>
    <w:tbl>
      <w:tblPr>
        <w:tblStyle w:val="TableGrid"/>
        <w:tblW w:w="0" w:type="auto"/>
        <w:tblLook w:val="04A0" w:firstRow="1" w:lastRow="0" w:firstColumn="1" w:lastColumn="0" w:noHBand="0" w:noVBand="1"/>
      </w:tblPr>
      <w:tblGrid>
        <w:gridCol w:w="9350"/>
      </w:tblGrid>
      <w:tr w:rsidR="009F0FB9" w14:paraId="04402689" w14:textId="77777777" w:rsidTr="008A6077">
        <w:tc>
          <w:tcPr>
            <w:tcW w:w="9350" w:type="dxa"/>
          </w:tcPr>
          <w:p w14:paraId="7B1367C2" w14:textId="77777777" w:rsidR="009F0FB9" w:rsidRDefault="009F0FB9" w:rsidP="008A6077">
            <w:pPr>
              <w:rPr>
                <w:color w:val="000000"/>
              </w:rPr>
            </w:pPr>
          </w:p>
          <w:p w14:paraId="32806F72" w14:textId="77777777" w:rsidR="009F0FB9" w:rsidRDefault="009F0FB9" w:rsidP="008A6077">
            <w:pPr>
              <w:rPr>
                <w:color w:val="000000"/>
              </w:rPr>
            </w:pPr>
          </w:p>
        </w:tc>
      </w:tr>
    </w:tbl>
    <w:p w14:paraId="0DDD484F" w14:textId="77777777" w:rsidR="008908A3" w:rsidRDefault="008908A3" w:rsidP="003C17F9">
      <w:pPr>
        <w:pBdr>
          <w:top w:val="nil"/>
          <w:left w:val="nil"/>
          <w:bottom w:val="nil"/>
          <w:right w:val="nil"/>
          <w:between w:val="nil"/>
        </w:pBdr>
        <w:rPr>
          <w:color w:val="000000"/>
        </w:rPr>
      </w:pPr>
    </w:p>
    <w:p w14:paraId="0000000F" w14:textId="77777777" w:rsidR="008F0DC9" w:rsidRDefault="0056453F">
      <w:pPr>
        <w:rPr>
          <w:b/>
          <w:color w:val="000000"/>
        </w:rPr>
      </w:pPr>
      <w:r>
        <w:rPr>
          <w:b/>
          <w:color w:val="000000"/>
        </w:rPr>
        <w:t>Team Leadership</w:t>
      </w:r>
    </w:p>
    <w:p w14:paraId="2B8FB489" w14:textId="675EDAA0" w:rsidR="006572B2" w:rsidRDefault="0056453F">
      <w:pPr>
        <w:rPr>
          <w:color w:val="000000"/>
        </w:rPr>
      </w:pPr>
      <w:r>
        <w:rPr>
          <w:color w:val="000000"/>
        </w:rPr>
        <w:t>Project Leader</w:t>
      </w:r>
    </w:p>
    <w:tbl>
      <w:tblPr>
        <w:tblStyle w:val="TableGrid"/>
        <w:tblW w:w="0" w:type="auto"/>
        <w:tblLook w:val="04A0" w:firstRow="1" w:lastRow="0" w:firstColumn="1" w:lastColumn="0" w:noHBand="0" w:noVBand="1"/>
      </w:tblPr>
      <w:tblGrid>
        <w:gridCol w:w="9350"/>
      </w:tblGrid>
      <w:tr w:rsidR="009F0FB9" w14:paraId="62E8138A" w14:textId="77777777" w:rsidTr="008A6077">
        <w:tc>
          <w:tcPr>
            <w:tcW w:w="9350" w:type="dxa"/>
          </w:tcPr>
          <w:p w14:paraId="027863DA" w14:textId="77777777" w:rsidR="009F0FB9" w:rsidRDefault="009F0FB9" w:rsidP="008A6077">
            <w:pPr>
              <w:rPr>
                <w:color w:val="000000"/>
              </w:rPr>
            </w:pPr>
          </w:p>
          <w:p w14:paraId="5F9B4662" w14:textId="2633074B" w:rsidR="009F0FB9" w:rsidRDefault="00E63A8E" w:rsidP="008A6077">
            <w:pPr>
              <w:rPr>
                <w:color w:val="000000"/>
              </w:rPr>
            </w:pPr>
            <w:r>
              <w:rPr>
                <w:color w:val="000000"/>
              </w:rPr>
              <w:t xml:space="preserve">Laura </w:t>
            </w:r>
            <w:r w:rsidR="00AF53B4">
              <w:rPr>
                <w:color w:val="000000"/>
              </w:rPr>
              <w:t xml:space="preserve">Wegener </w:t>
            </w:r>
            <w:r>
              <w:rPr>
                <w:color w:val="000000"/>
              </w:rPr>
              <w:t>Parfrey</w:t>
            </w:r>
          </w:p>
        </w:tc>
      </w:tr>
    </w:tbl>
    <w:p w14:paraId="01A50BE2" w14:textId="77777777" w:rsidR="006572B2" w:rsidRDefault="006572B2">
      <w:pPr>
        <w:rPr>
          <w:color w:val="000000"/>
        </w:rPr>
      </w:pPr>
    </w:p>
    <w:p w14:paraId="3DBB4A44" w14:textId="73B61B8A" w:rsidR="006572B2" w:rsidRDefault="0056453F">
      <w:pPr>
        <w:rPr>
          <w:color w:val="000000"/>
        </w:rPr>
      </w:pPr>
      <w:r>
        <w:rPr>
          <w:color w:val="000000"/>
        </w:rPr>
        <w:t>Will the Project Leader participate in the trip?</w:t>
      </w:r>
    </w:p>
    <w:tbl>
      <w:tblPr>
        <w:tblStyle w:val="TableGrid"/>
        <w:tblW w:w="0" w:type="auto"/>
        <w:tblLook w:val="04A0" w:firstRow="1" w:lastRow="0" w:firstColumn="1" w:lastColumn="0" w:noHBand="0" w:noVBand="1"/>
      </w:tblPr>
      <w:tblGrid>
        <w:gridCol w:w="9350"/>
      </w:tblGrid>
      <w:tr w:rsidR="009F0FB9" w14:paraId="4F62D15A" w14:textId="77777777" w:rsidTr="008A6077">
        <w:tc>
          <w:tcPr>
            <w:tcW w:w="9350" w:type="dxa"/>
          </w:tcPr>
          <w:p w14:paraId="7C42823A" w14:textId="0EAB83BE" w:rsidR="009F0FB9" w:rsidRPr="00FD2065" w:rsidRDefault="00B53AB7" w:rsidP="008A6077">
            <w:pPr>
              <w:rPr>
                <w:rFonts w:eastAsia="Batang"/>
                <w:color w:val="000000"/>
                <w:lang w:eastAsia="ko-KR"/>
              </w:rPr>
            </w:pPr>
            <w:r w:rsidRPr="00FD2065">
              <w:rPr>
                <w:rFonts w:eastAsia="Batang"/>
                <w:color w:val="000000"/>
                <w:lang w:eastAsia="ko-KR"/>
              </w:rPr>
              <w:t xml:space="preserve">On occasion Laura Parfrey will participate in the trip, but </w:t>
            </w:r>
            <w:r w:rsidR="00ED7262">
              <w:rPr>
                <w:rFonts w:eastAsia="Batang"/>
                <w:color w:val="000000"/>
                <w:lang w:eastAsia="ko-KR"/>
              </w:rPr>
              <w:t>Emily Adamc</w:t>
            </w:r>
            <w:r w:rsidR="00E6775E">
              <w:rPr>
                <w:rFonts w:eastAsia="Batang"/>
                <w:color w:val="000000"/>
                <w:lang w:eastAsia="ko-KR"/>
              </w:rPr>
              <w:t>zyk will be the trip leader</w:t>
            </w:r>
          </w:p>
          <w:p w14:paraId="1E8AD6E5" w14:textId="77777777" w:rsidR="009F0FB9" w:rsidRDefault="009F0FB9" w:rsidP="008A6077">
            <w:pPr>
              <w:rPr>
                <w:color w:val="000000"/>
              </w:rPr>
            </w:pPr>
          </w:p>
        </w:tc>
      </w:tr>
    </w:tbl>
    <w:p w14:paraId="519E72C9" w14:textId="77777777" w:rsidR="006572B2" w:rsidRDefault="006572B2">
      <w:pPr>
        <w:rPr>
          <w:color w:val="000000"/>
        </w:rPr>
      </w:pPr>
    </w:p>
    <w:p w14:paraId="0C44FAFB" w14:textId="7C559905" w:rsidR="009F0FB9" w:rsidRPr="009F0FB9" w:rsidRDefault="009F0FB9">
      <w:pPr>
        <w:rPr>
          <w:color w:val="000000"/>
        </w:rPr>
      </w:pPr>
      <w:commentRangeStart w:id="3"/>
      <w:r>
        <w:rPr>
          <w:color w:val="000000"/>
        </w:rPr>
        <w:t>Trip Leader</w:t>
      </w:r>
    </w:p>
    <w:tbl>
      <w:tblPr>
        <w:tblStyle w:val="TableGrid"/>
        <w:tblW w:w="0" w:type="auto"/>
        <w:tblLook w:val="04A0" w:firstRow="1" w:lastRow="0" w:firstColumn="1" w:lastColumn="0" w:noHBand="0" w:noVBand="1"/>
      </w:tblPr>
      <w:tblGrid>
        <w:gridCol w:w="9350"/>
      </w:tblGrid>
      <w:tr w:rsidR="009F0FB9" w14:paraId="088F08B0" w14:textId="77777777" w:rsidTr="008A6077">
        <w:tc>
          <w:tcPr>
            <w:tcW w:w="9350" w:type="dxa"/>
          </w:tcPr>
          <w:p w14:paraId="1695B6B5" w14:textId="3469F451" w:rsidR="009F0FB9" w:rsidRDefault="00E6775E" w:rsidP="008A6077">
            <w:pPr>
              <w:rPr>
                <w:color w:val="000000"/>
              </w:rPr>
            </w:pPr>
            <w:r>
              <w:rPr>
                <w:rFonts w:eastAsia="Batang"/>
                <w:color w:val="000000"/>
                <w:lang w:eastAsia="ko-KR"/>
              </w:rPr>
              <w:t>Emily Adamczyk</w:t>
            </w:r>
            <w:ins w:id="4" w:author="sschenk@student.ubc.ca" w:date="2020-11-13T15:39:00Z">
              <w:r w:rsidR="0009381F">
                <w:rPr>
                  <w:rFonts w:eastAsia="Batang"/>
                  <w:color w:val="000000"/>
                  <w:lang w:eastAsia="ko-KR"/>
                </w:rPr>
                <w:t xml:space="preserve"> (primary)</w:t>
              </w:r>
            </w:ins>
            <w:r w:rsidR="00633BC6">
              <w:rPr>
                <w:rFonts w:eastAsia="Batang"/>
                <w:color w:val="000000"/>
                <w:lang w:eastAsia="ko-KR"/>
              </w:rPr>
              <w:t>, Siobhan Schenk</w:t>
            </w:r>
            <w:ins w:id="5" w:author="sschenk@student.ubc.ca" w:date="2020-11-13T15:39:00Z">
              <w:r w:rsidR="0009381F">
                <w:rPr>
                  <w:rFonts w:eastAsia="Batang"/>
                  <w:color w:val="000000"/>
                  <w:lang w:eastAsia="ko-KR"/>
                </w:rPr>
                <w:t xml:space="preserve"> (if Emily is not there)</w:t>
              </w:r>
            </w:ins>
          </w:p>
        </w:tc>
      </w:tr>
    </w:tbl>
    <w:p w14:paraId="35D7445F" w14:textId="4D5D195E" w:rsidR="006572B2" w:rsidRDefault="006572B2">
      <w:pPr>
        <w:rPr>
          <w:color w:val="000000"/>
        </w:rPr>
      </w:pPr>
    </w:p>
    <w:p w14:paraId="00000013" w14:textId="42CFB81F" w:rsidR="008F0DC9" w:rsidRDefault="0056453F">
      <w:pPr>
        <w:rPr>
          <w:color w:val="4A86E8"/>
        </w:rPr>
      </w:pPr>
      <w:r>
        <w:rPr>
          <w:color w:val="000000"/>
        </w:rPr>
        <w:t xml:space="preserve">Field Safety Officer (if different from Trip Leader) </w:t>
      </w:r>
      <w:r>
        <w:rPr>
          <w:color w:val="4A86E8"/>
        </w:rPr>
        <w:tab/>
      </w:r>
    </w:p>
    <w:tbl>
      <w:tblPr>
        <w:tblStyle w:val="TableGrid"/>
        <w:tblW w:w="0" w:type="auto"/>
        <w:tblLook w:val="04A0" w:firstRow="1" w:lastRow="0" w:firstColumn="1" w:lastColumn="0" w:noHBand="0" w:noVBand="1"/>
      </w:tblPr>
      <w:tblGrid>
        <w:gridCol w:w="9350"/>
      </w:tblGrid>
      <w:tr w:rsidR="009F0FB9" w14:paraId="006717C3" w14:textId="77777777" w:rsidTr="008A6077">
        <w:tc>
          <w:tcPr>
            <w:tcW w:w="9350" w:type="dxa"/>
          </w:tcPr>
          <w:p w14:paraId="20419DFA" w14:textId="5DEC8BA2" w:rsidR="009F0FB9" w:rsidDel="0009381F" w:rsidRDefault="00E6775E" w:rsidP="0009381F">
            <w:pPr>
              <w:rPr>
                <w:del w:id="6" w:author="sschenk@student.ubc.ca" w:date="2020-11-13T15:39:00Z"/>
                <w:color w:val="000000"/>
                <w:lang w:eastAsia="ko-KR"/>
              </w:rPr>
              <w:pPrChange w:id="7" w:author="sschenk@student.ubc.ca" w:date="2020-11-13T15:39:00Z">
                <w:pPr/>
              </w:pPrChange>
            </w:pPr>
            <w:r>
              <w:rPr>
                <w:rFonts w:eastAsia="Batang"/>
                <w:color w:val="000000"/>
                <w:lang w:eastAsia="ko-KR"/>
              </w:rPr>
              <w:t>Emily Adamczyk</w:t>
            </w:r>
            <w:ins w:id="8" w:author="sschenk@student.ubc.ca" w:date="2020-11-13T15:39:00Z">
              <w:r w:rsidR="0009381F">
                <w:rPr>
                  <w:color w:val="000000"/>
                  <w:lang w:eastAsia="ko-KR"/>
                </w:rPr>
                <w:t xml:space="preserve"> or</w:t>
              </w:r>
            </w:ins>
            <w:del w:id="9" w:author="sschenk@student.ubc.ca" w:date="2020-11-13T15:39:00Z">
              <w:r w:rsidR="00F05CCF" w:rsidDel="0009381F">
                <w:rPr>
                  <w:color w:val="000000"/>
                  <w:lang w:eastAsia="ko-KR"/>
                </w:rPr>
                <w:delText>,</w:delText>
              </w:r>
            </w:del>
            <w:r w:rsidR="00F05CCF">
              <w:rPr>
                <w:color w:val="000000"/>
                <w:lang w:eastAsia="ko-KR"/>
              </w:rPr>
              <w:t xml:space="preserve"> Siobhan Schenk</w:t>
            </w:r>
            <w:ins w:id="10" w:author="sschenk@student.ubc.ca" w:date="2020-11-13T15:39:00Z">
              <w:r w:rsidR="0009381F">
                <w:rPr>
                  <w:color w:val="000000"/>
                  <w:lang w:eastAsia="ko-KR"/>
                </w:rPr>
                <w:t xml:space="preserve"> (same as trip leader)</w:t>
              </w:r>
            </w:ins>
            <w:del w:id="11" w:author="sschenk@student.ubc.ca" w:date="2020-11-13T15:39:00Z">
              <w:r w:rsidR="00F05CCF" w:rsidDel="0009381F">
                <w:rPr>
                  <w:color w:val="000000"/>
                  <w:lang w:eastAsia="ko-KR"/>
                </w:rPr>
                <w:delText>, Mark Webber</w:delText>
              </w:r>
              <w:r w:rsidR="00DC2160" w:rsidDel="0009381F">
                <w:rPr>
                  <w:color w:val="000000"/>
                  <w:lang w:eastAsia="ko-KR"/>
                </w:rPr>
                <w:delText>*</w:delText>
              </w:r>
              <w:r w:rsidR="00F05CCF" w:rsidDel="0009381F">
                <w:rPr>
                  <w:color w:val="000000"/>
                  <w:lang w:eastAsia="ko-KR"/>
                </w:rPr>
                <w:delText xml:space="preserve">, </w:delText>
              </w:r>
              <w:r w:rsidR="00633BC6" w:rsidDel="0009381F">
                <w:rPr>
                  <w:color w:val="000000"/>
                  <w:lang w:eastAsia="ko-KR"/>
                </w:rPr>
                <w:delText>Arjan van Asselt</w:delText>
              </w:r>
              <w:r w:rsidR="00DC2160" w:rsidDel="0009381F">
                <w:rPr>
                  <w:color w:val="000000"/>
                  <w:lang w:eastAsia="ko-KR"/>
                </w:rPr>
                <w:delText>*</w:delText>
              </w:r>
              <w:r w:rsidR="00633BC6" w:rsidDel="0009381F">
                <w:rPr>
                  <w:color w:val="000000"/>
                  <w:lang w:eastAsia="ko-KR"/>
                </w:rPr>
                <w:delText xml:space="preserve">, </w:delText>
              </w:r>
              <w:r w:rsidR="00F05CCF" w:rsidDel="0009381F">
                <w:rPr>
                  <w:color w:val="000000"/>
                  <w:lang w:eastAsia="ko-KR"/>
                </w:rPr>
                <w:delText>Andrew Simon</w:delText>
              </w:r>
              <w:r w:rsidR="00DC2160" w:rsidDel="0009381F">
                <w:rPr>
                  <w:color w:val="000000"/>
                  <w:lang w:eastAsia="ko-KR"/>
                </w:rPr>
                <w:delText>*</w:delText>
              </w:r>
            </w:del>
          </w:p>
          <w:p w14:paraId="59EBAEE3" w14:textId="063D7075" w:rsidR="00DC2160" w:rsidDel="0009381F" w:rsidRDefault="00DC2160" w:rsidP="0009381F">
            <w:pPr>
              <w:rPr>
                <w:del w:id="12" w:author="sschenk@student.ubc.ca" w:date="2020-11-13T15:39:00Z"/>
                <w:color w:val="000000"/>
              </w:rPr>
              <w:pPrChange w:id="13" w:author="sschenk@student.ubc.ca" w:date="2020-11-13T15:39:00Z">
                <w:pPr/>
              </w:pPrChange>
            </w:pPr>
          </w:p>
          <w:p w14:paraId="15873E20" w14:textId="7E0FE5D5" w:rsidR="00DC2160" w:rsidRPr="00DC2160" w:rsidRDefault="00DC2160" w:rsidP="0009381F">
            <w:pPr>
              <w:rPr>
                <w:color w:val="000000"/>
              </w:rPr>
            </w:pPr>
            <w:del w:id="14" w:author="sschenk@student.ubc.ca" w:date="2020-11-13T15:39:00Z">
              <w:r w:rsidDel="0009381F">
                <w:rPr>
                  <w:color w:val="000000"/>
                </w:rPr>
                <w:delText>*Affiliated with IMERSS (Institute for Multidisciplinary Ecological Research in the Salish Sea)</w:delText>
              </w:r>
            </w:del>
          </w:p>
        </w:tc>
      </w:tr>
    </w:tbl>
    <w:commentRangeEnd w:id="3"/>
    <w:p w14:paraId="64D8B99F" w14:textId="77777777" w:rsidR="006572B2" w:rsidRDefault="00A14283">
      <w:pPr>
        <w:rPr>
          <w:color w:val="4A86E8"/>
        </w:rPr>
      </w:pPr>
      <w:r>
        <w:rPr>
          <w:rStyle w:val="CommentReference"/>
          <w:lang w:val="en-US"/>
        </w:rPr>
        <w:commentReference w:id="3"/>
      </w:r>
    </w:p>
    <w:p w14:paraId="00000015" w14:textId="77777777" w:rsidR="008F0DC9" w:rsidRDefault="00C95D33">
      <w:pPr>
        <w:rPr>
          <w:b/>
          <w:color w:val="000000"/>
        </w:rPr>
      </w:pPr>
      <w:sdt>
        <w:sdtPr>
          <w:tag w:val="goog_rdk_1"/>
          <w:id w:val="1872559840"/>
        </w:sdtPr>
        <w:sdtEndPr/>
        <w:sdtContent/>
      </w:sdt>
      <w:r w:rsidR="0056453F">
        <w:rPr>
          <w:b/>
          <w:color w:val="000000"/>
        </w:rPr>
        <w:t>Course Information (if applicable)</w:t>
      </w:r>
    </w:p>
    <w:p w14:paraId="00000016" w14:textId="29C2931F" w:rsidR="008F0DC9" w:rsidRDefault="0056453F">
      <w:pPr>
        <w:rPr>
          <w:color w:val="000000"/>
        </w:rPr>
      </w:pPr>
      <w:r>
        <w:rPr>
          <w:color w:val="000000"/>
        </w:rPr>
        <w:t>Course number</w:t>
      </w:r>
    </w:p>
    <w:tbl>
      <w:tblPr>
        <w:tblStyle w:val="TableGrid"/>
        <w:tblW w:w="0" w:type="auto"/>
        <w:tblLook w:val="04A0" w:firstRow="1" w:lastRow="0" w:firstColumn="1" w:lastColumn="0" w:noHBand="0" w:noVBand="1"/>
      </w:tblPr>
      <w:tblGrid>
        <w:gridCol w:w="9350"/>
      </w:tblGrid>
      <w:tr w:rsidR="009F0FB9" w14:paraId="62434D42" w14:textId="77777777" w:rsidTr="008A6077">
        <w:tc>
          <w:tcPr>
            <w:tcW w:w="9350" w:type="dxa"/>
          </w:tcPr>
          <w:p w14:paraId="2250D622" w14:textId="77777777" w:rsidR="009F0FB9" w:rsidRDefault="009F0FB9" w:rsidP="008A6077">
            <w:pPr>
              <w:rPr>
                <w:color w:val="000000"/>
              </w:rPr>
            </w:pPr>
          </w:p>
          <w:p w14:paraId="1233A4BB" w14:textId="6F3A1F49" w:rsidR="009F0FB9" w:rsidRDefault="00A87470" w:rsidP="008A6077">
            <w:pPr>
              <w:rPr>
                <w:color w:val="000000"/>
              </w:rPr>
            </w:pPr>
            <w:r>
              <w:rPr>
                <w:color w:val="000000"/>
              </w:rPr>
              <w:t>N/A</w:t>
            </w:r>
          </w:p>
        </w:tc>
      </w:tr>
    </w:tbl>
    <w:p w14:paraId="222C79D7" w14:textId="1E9D0589" w:rsidR="006572B2" w:rsidRDefault="006572B2">
      <w:pPr>
        <w:rPr>
          <w:color w:val="000000"/>
        </w:rPr>
      </w:pPr>
    </w:p>
    <w:p w14:paraId="00000017" w14:textId="77011DC1" w:rsidR="008F0DC9" w:rsidRDefault="0056453F">
      <w:pPr>
        <w:rPr>
          <w:color w:val="000000"/>
        </w:rPr>
      </w:pPr>
      <w:r>
        <w:rPr>
          <w:color w:val="000000"/>
        </w:rPr>
        <w:t>Course name  </w:t>
      </w:r>
    </w:p>
    <w:tbl>
      <w:tblPr>
        <w:tblStyle w:val="TableGrid"/>
        <w:tblW w:w="0" w:type="auto"/>
        <w:tblLook w:val="04A0" w:firstRow="1" w:lastRow="0" w:firstColumn="1" w:lastColumn="0" w:noHBand="0" w:noVBand="1"/>
      </w:tblPr>
      <w:tblGrid>
        <w:gridCol w:w="9350"/>
      </w:tblGrid>
      <w:tr w:rsidR="009F0FB9" w14:paraId="78153565" w14:textId="77777777" w:rsidTr="008A6077">
        <w:tc>
          <w:tcPr>
            <w:tcW w:w="9350" w:type="dxa"/>
          </w:tcPr>
          <w:p w14:paraId="08EA2640" w14:textId="3FFCF997" w:rsidR="009F0FB9" w:rsidRDefault="00A87470" w:rsidP="008A6077">
            <w:pPr>
              <w:rPr>
                <w:color w:val="000000"/>
              </w:rPr>
            </w:pPr>
            <w:r>
              <w:rPr>
                <w:color w:val="000000"/>
              </w:rPr>
              <w:t>N/A</w:t>
            </w:r>
          </w:p>
          <w:p w14:paraId="19CA11AF" w14:textId="77777777" w:rsidR="009F0FB9" w:rsidRDefault="009F0FB9" w:rsidP="008A6077">
            <w:pPr>
              <w:rPr>
                <w:color w:val="000000"/>
              </w:rPr>
            </w:pPr>
          </w:p>
        </w:tc>
      </w:tr>
    </w:tbl>
    <w:p w14:paraId="031C0F0C" w14:textId="60AE6730" w:rsidR="006572B2" w:rsidRDefault="006572B2">
      <w:pPr>
        <w:rPr>
          <w:color w:val="000000"/>
        </w:rPr>
      </w:pPr>
    </w:p>
    <w:p w14:paraId="6E20FC07" w14:textId="1420BEBB" w:rsidR="006572B2" w:rsidRDefault="006572B2">
      <w:pPr>
        <w:rPr>
          <w:color w:val="000000"/>
        </w:rPr>
      </w:pPr>
      <w:r>
        <w:rPr>
          <w:color w:val="000000"/>
        </w:rPr>
        <w:t>Number of sections</w:t>
      </w:r>
    </w:p>
    <w:tbl>
      <w:tblPr>
        <w:tblStyle w:val="TableGrid"/>
        <w:tblW w:w="0" w:type="auto"/>
        <w:tblLook w:val="04A0" w:firstRow="1" w:lastRow="0" w:firstColumn="1" w:lastColumn="0" w:noHBand="0" w:noVBand="1"/>
      </w:tblPr>
      <w:tblGrid>
        <w:gridCol w:w="9350"/>
      </w:tblGrid>
      <w:tr w:rsidR="009F0FB9" w14:paraId="08C349E4" w14:textId="77777777" w:rsidTr="008A6077">
        <w:tc>
          <w:tcPr>
            <w:tcW w:w="9350" w:type="dxa"/>
          </w:tcPr>
          <w:p w14:paraId="1DB99440" w14:textId="77777777" w:rsidR="009F0FB9" w:rsidRDefault="009F0FB9" w:rsidP="008A6077">
            <w:pPr>
              <w:rPr>
                <w:color w:val="000000"/>
              </w:rPr>
            </w:pPr>
          </w:p>
          <w:p w14:paraId="73791FBB" w14:textId="7721B9FE" w:rsidR="009F0FB9" w:rsidRDefault="00A87470" w:rsidP="008A6077">
            <w:pPr>
              <w:rPr>
                <w:color w:val="000000"/>
              </w:rPr>
            </w:pPr>
            <w:r>
              <w:rPr>
                <w:color w:val="000000"/>
              </w:rPr>
              <w:t>N/A</w:t>
            </w:r>
          </w:p>
        </w:tc>
      </w:tr>
    </w:tbl>
    <w:p w14:paraId="00000018" w14:textId="46F6542B" w:rsidR="008F0DC9" w:rsidRDefault="0056453F">
      <w:pPr>
        <w:rPr>
          <w:color w:val="4A86E8"/>
        </w:rPr>
      </w:pPr>
      <w:r>
        <w:br/>
      </w:r>
      <w:r>
        <w:rPr>
          <w:color w:val="000000"/>
        </w:rPr>
        <w:t>Number of students per section</w:t>
      </w:r>
      <w:r>
        <w:rPr>
          <w:color w:val="4A86E8"/>
        </w:rPr>
        <w:t xml:space="preserve">  </w:t>
      </w:r>
    </w:p>
    <w:tbl>
      <w:tblPr>
        <w:tblStyle w:val="TableGrid"/>
        <w:tblW w:w="0" w:type="auto"/>
        <w:tblLook w:val="04A0" w:firstRow="1" w:lastRow="0" w:firstColumn="1" w:lastColumn="0" w:noHBand="0" w:noVBand="1"/>
      </w:tblPr>
      <w:tblGrid>
        <w:gridCol w:w="9350"/>
      </w:tblGrid>
      <w:tr w:rsidR="009F0FB9" w14:paraId="1DA4D33E" w14:textId="77777777" w:rsidTr="008A6077">
        <w:tc>
          <w:tcPr>
            <w:tcW w:w="9350" w:type="dxa"/>
          </w:tcPr>
          <w:p w14:paraId="7307D321" w14:textId="77777777" w:rsidR="009F0FB9" w:rsidRDefault="009F0FB9" w:rsidP="008A6077">
            <w:pPr>
              <w:rPr>
                <w:color w:val="000000"/>
              </w:rPr>
            </w:pPr>
          </w:p>
          <w:p w14:paraId="0E3B8D35" w14:textId="153A1FA9" w:rsidR="009F0FB9" w:rsidRDefault="00A87470" w:rsidP="008A6077">
            <w:pPr>
              <w:rPr>
                <w:color w:val="000000"/>
              </w:rPr>
            </w:pPr>
            <w:r>
              <w:rPr>
                <w:color w:val="000000"/>
              </w:rPr>
              <w:t>N/A</w:t>
            </w:r>
          </w:p>
        </w:tc>
      </w:tr>
    </w:tbl>
    <w:p w14:paraId="00000019" w14:textId="5748B2B6" w:rsidR="008F0DC9" w:rsidRDefault="008F0DC9">
      <w:pPr>
        <w:rPr>
          <w:b/>
          <w:color w:val="000000"/>
        </w:rPr>
      </w:pPr>
    </w:p>
    <w:p w14:paraId="0000001A" w14:textId="77777777" w:rsidR="008F0DC9" w:rsidRDefault="0056453F">
      <w:pPr>
        <w:rPr>
          <w:b/>
        </w:rPr>
      </w:pPr>
      <w:r>
        <w:rPr>
          <w:b/>
          <w:color w:val="000000"/>
        </w:rPr>
        <w:lastRenderedPageBreak/>
        <w:t>Travel Information</w:t>
      </w:r>
    </w:p>
    <w:p w14:paraId="56E4D150" w14:textId="77777777" w:rsidR="00E455DE" w:rsidRDefault="0056453F">
      <w:pPr>
        <w:rPr>
          <w:color w:val="000000"/>
        </w:rPr>
      </w:pPr>
      <w:r>
        <w:rPr>
          <w:color w:val="000000"/>
        </w:rPr>
        <w:t>Country   </w:t>
      </w:r>
    </w:p>
    <w:tbl>
      <w:tblPr>
        <w:tblStyle w:val="TableGrid"/>
        <w:tblW w:w="0" w:type="auto"/>
        <w:tblLook w:val="04A0" w:firstRow="1" w:lastRow="0" w:firstColumn="1" w:lastColumn="0" w:noHBand="0" w:noVBand="1"/>
      </w:tblPr>
      <w:tblGrid>
        <w:gridCol w:w="9350"/>
      </w:tblGrid>
      <w:tr w:rsidR="009F0FB9" w14:paraId="260DC9B5" w14:textId="77777777" w:rsidTr="008A6077">
        <w:tc>
          <w:tcPr>
            <w:tcW w:w="9350" w:type="dxa"/>
          </w:tcPr>
          <w:p w14:paraId="1AFCCB02" w14:textId="70DA16C8" w:rsidR="009F0FB9" w:rsidRDefault="00E63A8E" w:rsidP="008A6077">
            <w:pPr>
              <w:rPr>
                <w:color w:val="000000"/>
              </w:rPr>
            </w:pPr>
            <w:r>
              <w:rPr>
                <w:color w:val="000000"/>
              </w:rPr>
              <w:t>Canada</w:t>
            </w:r>
          </w:p>
          <w:p w14:paraId="6F04CBDD" w14:textId="77777777" w:rsidR="009F0FB9" w:rsidRDefault="009F0FB9" w:rsidP="008A6077">
            <w:pPr>
              <w:rPr>
                <w:color w:val="000000"/>
              </w:rPr>
            </w:pPr>
          </w:p>
        </w:tc>
      </w:tr>
    </w:tbl>
    <w:p w14:paraId="3D1EA1DD" w14:textId="77777777" w:rsidR="00E455DE" w:rsidRDefault="00E455DE">
      <w:pPr>
        <w:rPr>
          <w:color w:val="000000"/>
        </w:rPr>
      </w:pPr>
    </w:p>
    <w:p w14:paraId="0000001C" w14:textId="24F35DE1" w:rsidR="008F0DC9" w:rsidRPr="009F0FB9" w:rsidRDefault="0056453F">
      <w:r>
        <w:rPr>
          <w:color w:val="000000"/>
        </w:rPr>
        <w:t xml:space="preserve">Immunizations Required   Yes/ No  </w:t>
      </w:r>
      <w:r>
        <w:rPr>
          <w:color w:val="4A86E8"/>
        </w:rPr>
        <w:t> </w:t>
      </w:r>
    </w:p>
    <w:tbl>
      <w:tblPr>
        <w:tblStyle w:val="TableGrid"/>
        <w:tblW w:w="0" w:type="auto"/>
        <w:tblLook w:val="04A0" w:firstRow="1" w:lastRow="0" w:firstColumn="1" w:lastColumn="0" w:noHBand="0" w:noVBand="1"/>
      </w:tblPr>
      <w:tblGrid>
        <w:gridCol w:w="9350"/>
      </w:tblGrid>
      <w:tr w:rsidR="009F0FB9" w14:paraId="51C67E37" w14:textId="77777777" w:rsidTr="008A6077">
        <w:tc>
          <w:tcPr>
            <w:tcW w:w="9350" w:type="dxa"/>
          </w:tcPr>
          <w:p w14:paraId="2765570F" w14:textId="77777777" w:rsidR="009F0FB9" w:rsidRDefault="009F0FB9" w:rsidP="008A6077">
            <w:pPr>
              <w:rPr>
                <w:color w:val="000000"/>
              </w:rPr>
            </w:pPr>
          </w:p>
          <w:p w14:paraId="75C99783" w14:textId="5E83F0BD" w:rsidR="009F0FB9" w:rsidRDefault="00E63A8E" w:rsidP="008A6077">
            <w:pPr>
              <w:rPr>
                <w:color w:val="000000"/>
              </w:rPr>
            </w:pPr>
            <w:r>
              <w:rPr>
                <w:color w:val="000000"/>
              </w:rPr>
              <w:t>No</w:t>
            </w:r>
          </w:p>
        </w:tc>
      </w:tr>
    </w:tbl>
    <w:p w14:paraId="61DDC170" w14:textId="77777777" w:rsidR="008474A8" w:rsidRDefault="008474A8">
      <w:pPr>
        <w:rPr>
          <w:color w:val="000000"/>
        </w:rPr>
      </w:pPr>
    </w:p>
    <w:p w14:paraId="0000001D" w14:textId="107489F9" w:rsidR="008F0DC9" w:rsidRDefault="0056453F">
      <w:pPr>
        <w:rPr>
          <w:color w:val="000000"/>
        </w:rPr>
      </w:pPr>
      <w:r>
        <w:rPr>
          <w:color w:val="000000"/>
        </w:rPr>
        <w:t>Geographical Site</w:t>
      </w:r>
    </w:p>
    <w:tbl>
      <w:tblPr>
        <w:tblStyle w:val="TableGrid"/>
        <w:tblW w:w="0" w:type="auto"/>
        <w:tblLook w:val="04A0" w:firstRow="1" w:lastRow="0" w:firstColumn="1" w:lastColumn="0" w:noHBand="0" w:noVBand="1"/>
      </w:tblPr>
      <w:tblGrid>
        <w:gridCol w:w="9350"/>
      </w:tblGrid>
      <w:tr w:rsidR="009F0FB9" w14:paraId="7B140B32" w14:textId="77777777" w:rsidTr="008A6077">
        <w:tc>
          <w:tcPr>
            <w:tcW w:w="9350" w:type="dxa"/>
          </w:tcPr>
          <w:p w14:paraId="46E4E71C" w14:textId="6CABC2D5" w:rsidR="009F0FB9" w:rsidRDefault="00AF53B4" w:rsidP="008A6077">
            <w:pPr>
              <w:rPr>
                <w:color w:val="000000"/>
              </w:rPr>
            </w:pPr>
            <w:r>
              <w:rPr>
                <w:color w:val="000000"/>
              </w:rPr>
              <w:t xml:space="preserve">Montague Harbour, </w:t>
            </w:r>
            <w:r w:rsidR="004F4480">
              <w:rPr>
                <w:color w:val="000000"/>
              </w:rPr>
              <w:t>Galiano Island</w:t>
            </w:r>
            <w:r>
              <w:rPr>
                <w:color w:val="000000"/>
              </w:rPr>
              <w:t>, BC</w:t>
            </w:r>
          </w:p>
          <w:p w14:paraId="568302EC" w14:textId="77777777" w:rsidR="009F0FB9" w:rsidRDefault="009F0FB9" w:rsidP="008A6077">
            <w:pPr>
              <w:rPr>
                <w:color w:val="000000"/>
              </w:rPr>
            </w:pPr>
          </w:p>
        </w:tc>
      </w:tr>
    </w:tbl>
    <w:p w14:paraId="546E5E84" w14:textId="292CCF4A" w:rsidR="00E455DE" w:rsidRDefault="00E455DE">
      <w:pPr>
        <w:rPr>
          <w:color w:val="000000"/>
        </w:rPr>
      </w:pPr>
    </w:p>
    <w:p w14:paraId="0000001E" w14:textId="4AFE79D8" w:rsidR="008F0DC9" w:rsidRDefault="0056453F">
      <w:pPr>
        <w:rPr>
          <w:color w:val="000000"/>
        </w:rPr>
      </w:pPr>
      <w:r>
        <w:rPr>
          <w:color w:val="000000"/>
        </w:rPr>
        <w:t xml:space="preserve">Nearest Town/City </w:t>
      </w:r>
    </w:p>
    <w:tbl>
      <w:tblPr>
        <w:tblStyle w:val="TableGrid"/>
        <w:tblW w:w="0" w:type="auto"/>
        <w:tblLook w:val="04A0" w:firstRow="1" w:lastRow="0" w:firstColumn="1" w:lastColumn="0" w:noHBand="0" w:noVBand="1"/>
      </w:tblPr>
      <w:tblGrid>
        <w:gridCol w:w="9350"/>
      </w:tblGrid>
      <w:tr w:rsidR="009F0FB9" w14:paraId="408E64E8" w14:textId="77777777" w:rsidTr="008A6077">
        <w:tc>
          <w:tcPr>
            <w:tcW w:w="9350" w:type="dxa"/>
          </w:tcPr>
          <w:p w14:paraId="1F9536E7" w14:textId="029CF17F" w:rsidR="009F0FB9" w:rsidRDefault="00C9303E" w:rsidP="008A6077">
            <w:pPr>
              <w:rPr>
                <w:color w:val="000000"/>
              </w:rPr>
            </w:pPr>
            <w:r>
              <w:rPr>
                <w:color w:val="000000"/>
              </w:rPr>
              <w:t xml:space="preserve">Sturdies Bay, </w:t>
            </w:r>
            <w:r w:rsidR="004F4480">
              <w:rPr>
                <w:color w:val="000000"/>
              </w:rPr>
              <w:t xml:space="preserve">Galiano </w:t>
            </w:r>
            <w:r w:rsidR="00DC22BE">
              <w:rPr>
                <w:color w:val="000000"/>
              </w:rPr>
              <w:t xml:space="preserve"> </w:t>
            </w:r>
          </w:p>
          <w:p w14:paraId="3A67F0D1" w14:textId="77777777" w:rsidR="009F0FB9" w:rsidRDefault="009F0FB9" w:rsidP="008A6077">
            <w:pPr>
              <w:rPr>
                <w:color w:val="000000"/>
              </w:rPr>
            </w:pPr>
          </w:p>
        </w:tc>
      </w:tr>
    </w:tbl>
    <w:p w14:paraId="58B50B46" w14:textId="347E6794" w:rsidR="00E455DE" w:rsidRDefault="00E455DE">
      <w:pPr>
        <w:rPr>
          <w:color w:val="000000"/>
        </w:rPr>
      </w:pPr>
    </w:p>
    <w:p w14:paraId="00000023" w14:textId="31C1F019" w:rsidR="008F0DC9" w:rsidRDefault="0056453F">
      <w:pPr>
        <w:rPr>
          <w:color w:val="000000"/>
        </w:rPr>
      </w:pPr>
      <w:r>
        <w:rPr>
          <w:color w:val="000000"/>
        </w:rPr>
        <w:t>Means of Travel</w:t>
      </w:r>
    </w:p>
    <w:tbl>
      <w:tblPr>
        <w:tblStyle w:val="TableGrid"/>
        <w:tblW w:w="0" w:type="auto"/>
        <w:tblLook w:val="04A0" w:firstRow="1" w:lastRow="0" w:firstColumn="1" w:lastColumn="0" w:noHBand="0" w:noVBand="1"/>
      </w:tblPr>
      <w:tblGrid>
        <w:gridCol w:w="9350"/>
      </w:tblGrid>
      <w:tr w:rsidR="009F0FB9" w14:paraId="7E9FB8E1" w14:textId="77777777" w:rsidTr="008A6077">
        <w:tc>
          <w:tcPr>
            <w:tcW w:w="9350" w:type="dxa"/>
          </w:tcPr>
          <w:p w14:paraId="60792777" w14:textId="77777777" w:rsidR="009F0FB9" w:rsidRDefault="00E63A8E" w:rsidP="008A6077">
            <w:pPr>
              <w:rPr>
                <w:color w:val="000000"/>
              </w:rPr>
            </w:pPr>
            <w:r>
              <w:rPr>
                <w:color w:val="000000"/>
              </w:rPr>
              <w:t>Driving</w:t>
            </w:r>
            <w:r w:rsidR="0064254F">
              <w:rPr>
                <w:color w:val="000000"/>
              </w:rPr>
              <w:t xml:space="preserve"> </w:t>
            </w:r>
            <w:r w:rsidR="00DC22BE">
              <w:rPr>
                <w:color w:val="000000"/>
              </w:rPr>
              <w:t xml:space="preserve">and </w:t>
            </w:r>
            <w:r w:rsidR="00AF53B4">
              <w:rPr>
                <w:color w:val="000000"/>
              </w:rPr>
              <w:t xml:space="preserve">BC </w:t>
            </w:r>
            <w:r w:rsidR="00DC22BE">
              <w:rPr>
                <w:color w:val="000000"/>
              </w:rPr>
              <w:t>Ferr</w:t>
            </w:r>
            <w:r w:rsidR="00AF53B4">
              <w:rPr>
                <w:color w:val="000000"/>
              </w:rPr>
              <w:t>ies</w:t>
            </w:r>
          </w:p>
          <w:p w14:paraId="35905F2B" w14:textId="56930023" w:rsidR="00AF53B4" w:rsidRDefault="00AF53B4" w:rsidP="008A6077">
            <w:pPr>
              <w:rPr>
                <w:color w:val="000000"/>
              </w:rPr>
            </w:pPr>
          </w:p>
        </w:tc>
      </w:tr>
    </w:tbl>
    <w:p w14:paraId="39D8DE46" w14:textId="21278539" w:rsidR="00E455DE" w:rsidRDefault="00E455DE">
      <w:pPr>
        <w:rPr>
          <w:color w:val="000000"/>
        </w:rPr>
      </w:pPr>
    </w:p>
    <w:p w14:paraId="00000024" w14:textId="4FD3E8AA" w:rsidR="008F0DC9" w:rsidRDefault="0056453F">
      <w:pPr>
        <w:rPr>
          <w:color w:val="000000"/>
        </w:rPr>
      </w:pPr>
      <w:r>
        <w:rPr>
          <w:color w:val="000000"/>
        </w:rPr>
        <w:t xml:space="preserve">Accommodations </w:t>
      </w:r>
    </w:p>
    <w:tbl>
      <w:tblPr>
        <w:tblStyle w:val="TableGrid"/>
        <w:tblW w:w="0" w:type="auto"/>
        <w:tblLook w:val="04A0" w:firstRow="1" w:lastRow="0" w:firstColumn="1" w:lastColumn="0" w:noHBand="0" w:noVBand="1"/>
      </w:tblPr>
      <w:tblGrid>
        <w:gridCol w:w="9350"/>
      </w:tblGrid>
      <w:tr w:rsidR="00EB056C" w14:paraId="057A73DB" w14:textId="77777777" w:rsidTr="008A6077">
        <w:tc>
          <w:tcPr>
            <w:tcW w:w="9350" w:type="dxa"/>
          </w:tcPr>
          <w:p w14:paraId="0AAFC08E" w14:textId="1891F77F" w:rsidR="00EB056C" w:rsidRDefault="00F05CCF" w:rsidP="00F05CCF">
            <w:pPr>
              <w:rPr>
                <w:color w:val="000000"/>
              </w:rPr>
            </w:pPr>
            <w:r>
              <w:rPr>
                <w:color w:val="000000"/>
              </w:rPr>
              <w:t xml:space="preserve">Accommodation is provided by </w:t>
            </w:r>
            <w:r w:rsidR="00DC2160">
              <w:rPr>
                <w:color w:val="000000"/>
              </w:rPr>
              <w:t xml:space="preserve">IMERSS </w:t>
            </w:r>
            <w:r>
              <w:rPr>
                <w:color w:val="000000"/>
              </w:rPr>
              <w:t xml:space="preserve">and social distancing measures will be in place. </w:t>
            </w:r>
          </w:p>
          <w:p w14:paraId="0C7F29FD" w14:textId="0BF68096" w:rsidR="00F05CCF" w:rsidRDefault="00F05CCF" w:rsidP="00F05CCF">
            <w:pPr>
              <w:rPr>
                <w:color w:val="000000"/>
              </w:rPr>
            </w:pPr>
          </w:p>
        </w:tc>
      </w:tr>
    </w:tbl>
    <w:p w14:paraId="0F91954E" w14:textId="5F19991E" w:rsidR="00E455DE" w:rsidRDefault="00E455DE">
      <w:pPr>
        <w:rPr>
          <w:color w:val="000000"/>
        </w:rPr>
      </w:pPr>
    </w:p>
    <w:p w14:paraId="5F257D36" w14:textId="64E4E319" w:rsidR="00E455DE" w:rsidRDefault="0056453F">
      <w:pPr>
        <w:rPr>
          <w:color w:val="000000"/>
        </w:rPr>
      </w:pPr>
      <w:r>
        <w:rPr>
          <w:color w:val="000000"/>
        </w:rPr>
        <w:t>List of Drivers</w:t>
      </w:r>
      <w:r w:rsidR="001059BA" w:rsidRPr="0014128E">
        <w:rPr>
          <w:rStyle w:val="FootnoteReference"/>
        </w:rPr>
        <w:footnoteReference w:id="2"/>
      </w:r>
      <w:r w:rsidR="001059BA">
        <w:rPr>
          <w:color w:val="000000"/>
        </w:rPr>
        <w:t xml:space="preserve"> </w:t>
      </w:r>
    </w:p>
    <w:tbl>
      <w:tblPr>
        <w:tblStyle w:val="TableGrid"/>
        <w:tblW w:w="0" w:type="auto"/>
        <w:tblLook w:val="04A0" w:firstRow="1" w:lastRow="0" w:firstColumn="1" w:lastColumn="0" w:noHBand="0" w:noVBand="1"/>
      </w:tblPr>
      <w:tblGrid>
        <w:gridCol w:w="9350"/>
      </w:tblGrid>
      <w:tr w:rsidR="00EB056C" w14:paraId="43335832" w14:textId="77777777" w:rsidTr="008A6077">
        <w:tc>
          <w:tcPr>
            <w:tcW w:w="9350" w:type="dxa"/>
          </w:tcPr>
          <w:p w14:paraId="74A4B51B" w14:textId="5C48450A" w:rsidR="00EB056C" w:rsidRDefault="00DC22BE" w:rsidP="008A6077">
            <w:pPr>
              <w:rPr>
                <w:color w:val="000000"/>
              </w:rPr>
            </w:pPr>
            <w:r>
              <w:rPr>
                <w:rFonts w:eastAsia="Batang"/>
                <w:color w:val="000000"/>
                <w:lang w:eastAsia="ko-KR"/>
              </w:rPr>
              <w:t>Emily Adamczyk</w:t>
            </w:r>
            <w:r w:rsidR="008474A8">
              <w:rPr>
                <w:color w:val="000000"/>
                <w:lang w:eastAsia="ko-KR"/>
              </w:rPr>
              <w:t>, Laura Parfrey</w:t>
            </w:r>
          </w:p>
          <w:p w14:paraId="3AC8C4D1" w14:textId="60854B40" w:rsidR="00EB056C" w:rsidRDefault="00EB056C" w:rsidP="008A6077">
            <w:pPr>
              <w:rPr>
                <w:color w:val="000000"/>
              </w:rPr>
            </w:pPr>
          </w:p>
        </w:tc>
      </w:tr>
    </w:tbl>
    <w:p w14:paraId="00000025" w14:textId="31BA80AF" w:rsidR="008F0DC9" w:rsidRDefault="008F0DC9"/>
    <w:p w14:paraId="633444FA" w14:textId="77777777" w:rsidR="00E455DE" w:rsidRDefault="0056453F">
      <w:pPr>
        <w:rPr>
          <w:color w:val="000000"/>
        </w:rPr>
      </w:pPr>
      <w:r>
        <w:rPr>
          <w:color w:val="000000"/>
        </w:rPr>
        <w:t>Travel Itinerary Details   </w:t>
      </w:r>
    </w:p>
    <w:tbl>
      <w:tblPr>
        <w:tblStyle w:val="TableGrid"/>
        <w:tblW w:w="0" w:type="auto"/>
        <w:tblLook w:val="04A0" w:firstRow="1" w:lastRow="0" w:firstColumn="1" w:lastColumn="0" w:noHBand="0" w:noVBand="1"/>
      </w:tblPr>
      <w:tblGrid>
        <w:gridCol w:w="9350"/>
      </w:tblGrid>
      <w:tr w:rsidR="00EB056C" w14:paraId="361C1B20" w14:textId="77777777" w:rsidTr="008A6077">
        <w:tc>
          <w:tcPr>
            <w:tcW w:w="9350" w:type="dxa"/>
          </w:tcPr>
          <w:p w14:paraId="6572D17A" w14:textId="71AD3D1E" w:rsidR="00F05CCF" w:rsidRDefault="00F05CCF" w:rsidP="00015B9E">
            <w:pPr>
              <w:rPr>
                <w:color w:val="000000"/>
              </w:rPr>
            </w:pPr>
            <w:r>
              <w:rPr>
                <w:color w:val="000000"/>
              </w:rPr>
              <w:t>Home – BC Ferries – Galiano Island (reverse for return trip)</w:t>
            </w:r>
          </w:p>
          <w:p w14:paraId="6F90C1AD" w14:textId="2BA07508" w:rsidR="00F05CCF" w:rsidRDefault="00F05CCF" w:rsidP="00015B9E">
            <w:pPr>
              <w:rPr>
                <w:color w:val="000000"/>
              </w:rPr>
            </w:pPr>
          </w:p>
          <w:p w14:paraId="45B66EE0" w14:textId="58B00AF6" w:rsidR="008474A8" w:rsidRDefault="008474A8" w:rsidP="00015B9E">
            <w:pPr>
              <w:rPr>
                <w:color w:val="000000"/>
              </w:rPr>
            </w:pPr>
            <w:r>
              <w:rPr>
                <w:color w:val="000000"/>
              </w:rPr>
              <w:t xml:space="preserve">All Galiano-bound personnel will use a Botany vehicle or the O’Connor lab truck </w:t>
            </w:r>
            <w:ins w:id="15" w:author="sschenk@student.ubc.ca" w:date="2020-11-13T15:40:00Z">
              <w:r w:rsidR="00315D7C">
                <w:rPr>
                  <w:color w:val="000000"/>
                </w:rPr>
                <w:t xml:space="preserve">with the windows cracked for ventilation </w:t>
              </w:r>
            </w:ins>
            <w:r>
              <w:rPr>
                <w:color w:val="000000"/>
              </w:rPr>
              <w:t>to drive to the Tsawwassen BC Ferries terminal</w:t>
            </w:r>
            <w:commentRangeStart w:id="16"/>
            <w:r>
              <w:rPr>
                <w:color w:val="000000"/>
              </w:rPr>
              <w:t>. Personal protection equipment (</w:t>
            </w:r>
            <w:r w:rsidR="00B024CE">
              <w:rPr>
                <w:color w:val="000000"/>
              </w:rPr>
              <w:t>face covering or face</w:t>
            </w:r>
            <w:r>
              <w:rPr>
                <w:color w:val="000000"/>
              </w:rPr>
              <w:t xml:space="preserve"> mask</w:t>
            </w:r>
            <w:r w:rsidR="00B024CE">
              <w:rPr>
                <w:color w:val="000000"/>
              </w:rPr>
              <w:t xml:space="preserve">, and </w:t>
            </w:r>
            <w:r>
              <w:rPr>
                <w:color w:val="000000"/>
              </w:rPr>
              <w:t>hand sanitizer</w:t>
            </w:r>
            <w:r w:rsidR="00B024CE">
              <w:rPr>
                <w:color w:val="000000"/>
              </w:rPr>
              <w:t xml:space="preserve"> or hand washing</w:t>
            </w:r>
            <w:r>
              <w:rPr>
                <w:color w:val="000000"/>
              </w:rPr>
              <w:t>) will be used for the duration of the transportation</w:t>
            </w:r>
            <w:commentRangeEnd w:id="16"/>
            <w:r w:rsidR="00DE18FF">
              <w:rPr>
                <w:rStyle w:val="CommentReference"/>
                <w:lang w:val="en-US"/>
              </w:rPr>
              <w:commentReference w:id="16"/>
            </w:r>
            <w:r>
              <w:rPr>
                <w:color w:val="000000"/>
              </w:rPr>
              <w:t>. BC Ferries is currently operating at 70% of normal capacity</w:t>
            </w:r>
            <w:r w:rsidR="00B024CE">
              <w:rPr>
                <w:color w:val="000000"/>
              </w:rPr>
              <w:t>, requires masks on board,</w:t>
            </w:r>
            <w:r>
              <w:rPr>
                <w:color w:val="000000"/>
              </w:rPr>
              <w:t xml:space="preserve"> and is cleaning and disinfecting the interiors of all vessels between sailings. </w:t>
            </w:r>
          </w:p>
          <w:p w14:paraId="3CAD7457" w14:textId="55A3ABD8" w:rsidR="008474A8" w:rsidRDefault="008474A8" w:rsidP="00015B9E">
            <w:pPr>
              <w:rPr>
                <w:color w:val="000000"/>
              </w:rPr>
            </w:pPr>
          </w:p>
          <w:p w14:paraId="03045EE1" w14:textId="59B8964F" w:rsidR="008474A8" w:rsidRDefault="008474A8" w:rsidP="00015B9E">
            <w:pPr>
              <w:rPr>
                <w:color w:val="000000"/>
              </w:rPr>
            </w:pPr>
          </w:p>
          <w:p w14:paraId="196B33DD" w14:textId="40B163A0" w:rsidR="008474A8" w:rsidRDefault="008474A8" w:rsidP="00015B9E">
            <w:pPr>
              <w:rPr>
                <w:color w:val="000000"/>
              </w:rPr>
            </w:pPr>
          </w:p>
          <w:p w14:paraId="7047CFC2" w14:textId="77777777" w:rsidR="008474A8" w:rsidRDefault="008474A8" w:rsidP="00015B9E">
            <w:pPr>
              <w:rPr>
                <w:color w:val="000000"/>
              </w:rPr>
            </w:pPr>
          </w:p>
          <w:p w14:paraId="07EF0A67" w14:textId="4A9D95AC" w:rsidR="008474A8" w:rsidRDefault="008474A8" w:rsidP="00015B9E">
            <w:pPr>
              <w:rPr>
                <w:color w:val="000000"/>
              </w:rPr>
            </w:pPr>
            <w:r>
              <w:rPr>
                <w:color w:val="000000"/>
              </w:rPr>
              <w:t>Here is an</w:t>
            </w:r>
            <w:r w:rsidR="00633BC6">
              <w:rPr>
                <w:color w:val="000000"/>
              </w:rPr>
              <w:t xml:space="preserve"> </w:t>
            </w:r>
            <w:r w:rsidR="00A24C18">
              <w:rPr>
                <w:color w:val="000000"/>
              </w:rPr>
              <w:t>example</w:t>
            </w:r>
            <w:r>
              <w:rPr>
                <w:color w:val="000000"/>
              </w:rPr>
              <w:t xml:space="preserve"> itinerary:</w:t>
            </w:r>
          </w:p>
          <w:p w14:paraId="5954635D" w14:textId="00DB13BC" w:rsidR="00AF53B4" w:rsidRDefault="00AF53B4" w:rsidP="00015B9E">
            <w:pPr>
              <w:rPr>
                <w:color w:val="000000"/>
              </w:rPr>
            </w:pPr>
            <w:r>
              <w:rPr>
                <w:color w:val="000000"/>
              </w:rPr>
              <w:lastRenderedPageBreak/>
              <w:t>Day 1:</w:t>
            </w:r>
          </w:p>
          <w:p w14:paraId="2D89F2B0" w14:textId="3445524C" w:rsidR="00565E9C" w:rsidRDefault="00D30D4A" w:rsidP="00AF53B4">
            <w:pPr>
              <w:pStyle w:val="ListParagraph"/>
              <w:numPr>
                <w:ilvl w:val="0"/>
                <w:numId w:val="5"/>
              </w:numPr>
              <w:rPr>
                <w:color w:val="000000"/>
              </w:rPr>
            </w:pPr>
            <w:r w:rsidRPr="00AF53B4">
              <w:rPr>
                <w:color w:val="000000"/>
              </w:rPr>
              <w:t>Leave</w:t>
            </w:r>
            <w:r w:rsidR="00AF53B4" w:rsidRPr="00AF53B4">
              <w:rPr>
                <w:color w:val="000000"/>
              </w:rPr>
              <w:t xml:space="preserve"> </w:t>
            </w:r>
            <w:r w:rsidRPr="00AF53B4">
              <w:rPr>
                <w:color w:val="000000"/>
              </w:rPr>
              <w:t>Vancouver and travel to Galiano Island (~</w:t>
            </w:r>
            <w:r w:rsidR="00AF53B4" w:rsidRPr="00AF53B4">
              <w:rPr>
                <w:color w:val="000000"/>
              </w:rPr>
              <w:t>4</w:t>
            </w:r>
            <w:r w:rsidRPr="00AF53B4">
              <w:rPr>
                <w:color w:val="000000"/>
              </w:rPr>
              <w:t>h)</w:t>
            </w:r>
          </w:p>
          <w:p w14:paraId="533E7AFA" w14:textId="0F830EE2" w:rsidR="00AF53B4" w:rsidRDefault="00AF53B4" w:rsidP="00AF53B4">
            <w:pPr>
              <w:pStyle w:val="ListParagraph"/>
              <w:numPr>
                <w:ilvl w:val="0"/>
                <w:numId w:val="5"/>
              </w:numPr>
              <w:rPr>
                <w:color w:val="000000"/>
              </w:rPr>
            </w:pPr>
            <w:r>
              <w:rPr>
                <w:color w:val="000000"/>
              </w:rPr>
              <w:t>Wait for low tide in accommodation</w:t>
            </w:r>
          </w:p>
          <w:p w14:paraId="31DEB285" w14:textId="0C875DC9" w:rsidR="00AF53B4" w:rsidRDefault="00AF53B4" w:rsidP="00AF53B4">
            <w:pPr>
              <w:pStyle w:val="ListParagraph"/>
              <w:numPr>
                <w:ilvl w:val="0"/>
                <w:numId w:val="5"/>
              </w:numPr>
              <w:rPr>
                <w:color w:val="000000"/>
              </w:rPr>
            </w:pPr>
            <w:r>
              <w:rPr>
                <w:color w:val="000000"/>
              </w:rPr>
              <w:t>Leave accommodation 2 hours before lowest tide</w:t>
            </w:r>
          </w:p>
          <w:p w14:paraId="40258E02" w14:textId="5780CE7F" w:rsidR="00AF53B4" w:rsidRDefault="00AF53B4" w:rsidP="00AF53B4">
            <w:pPr>
              <w:pStyle w:val="ListParagraph"/>
              <w:numPr>
                <w:ilvl w:val="0"/>
                <w:numId w:val="5"/>
              </w:numPr>
              <w:rPr>
                <w:color w:val="000000"/>
              </w:rPr>
            </w:pPr>
            <w:r>
              <w:rPr>
                <w:color w:val="000000"/>
              </w:rPr>
              <w:t>Sample eelgrass (2-3h) during low tide period</w:t>
            </w:r>
          </w:p>
          <w:p w14:paraId="1BB34A59" w14:textId="529A91C5" w:rsidR="00AF53B4" w:rsidRDefault="00AF53B4" w:rsidP="00AF53B4">
            <w:pPr>
              <w:pStyle w:val="ListParagraph"/>
              <w:numPr>
                <w:ilvl w:val="0"/>
                <w:numId w:val="5"/>
              </w:numPr>
              <w:rPr>
                <w:color w:val="000000"/>
              </w:rPr>
            </w:pPr>
            <w:r>
              <w:rPr>
                <w:color w:val="000000"/>
              </w:rPr>
              <w:t>Return to accommodation</w:t>
            </w:r>
          </w:p>
          <w:p w14:paraId="0ED71C5E" w14:textId="70BA9763" w:rsidR="00AF53B4" w:rsidRDefault="00AF53B4" w:rsidP="00AF53B4">
            <w:pPr>
              <w:rPr>
                <w:color w:val="000000"/>
              </w:rPr>
            </w:pPr>
            <w:r>
              <w:rPr>
                <w:color w:val="000000"/>
              </w:rPr>
              <w:t>Day 2:</w:t>
            </w:r>
          </w:p>
          <w:p w14:paraId="73765FF9" w14:textId="77777777" w:rsidR="00AF53B4" w:rsidRDefault="00AF53B4" w:rsidP="00AF53B4">
            <w:pPr>
              <w:pStyle w:val="ListParagraph"/>
              <w:numPr>
                <w:ilvl w:val="0"/>
                <w:numId w:val="5"/>
              </w:numPr>
              <w:rPr>
                <w:color w:val="000000"/>
              </w:rPr>
            </w:pPr>
            <w:r>
              <w:rPr>
                <w:color w:val="000000"/>
              </w:rPr>
              <w:t>Return to Vancouver (~4h)</w:t>
            </w:r>
          </w:p>
          <w:p w14:paraId="796F40CB" w14:textId="49EF460B" w:rsidR="00AF53B4" w:rsidRPr="008474A8" w:rsidRDefault="00AF53B4" w:rsidP="00AF53B4">
            <w:pPr>
              <w:pStyle w:val="ListParagraph"/>
              <w:numPr>
                <w:ilvl w:val="0"/>
                <w:numId w:val="5"/>
              </w:numPr>
              <w:rPr>
                <w:color w:val="000000"/>
              </w:rPr>
            </w:pPr>
            <w:r w:rsidRPr="00AF53B4">
              <w:rPr>
                <w:color w:val="000000"/>
              </w:rPr>
              <w:t xml:space="preserve">Deposit samples in Parfrey Lab at UBC </w:t>
            </w:r>
          </w:p>
          <w:p w14:paraId="3C15976B" w14:textId="77777777" w:rsidR="00AF53B4" w:rsidRDefault="00AF53B4" w:rsidP="00AF53B4">
            <w:pPr>
              <w:rPr>
                <w:color w:val="000000"/>
              </w:rPr>
            </w:pPr>
            <w:r>
              <w:rPr>
                <w:color w:val="000000"/>
              </w:rPr>
              <w:t>*Day 3:</w:t>
            </w:r>
          </w:p>
          <w:p w14:paraId="7E62F9F5" w14:textId="5856C503" w:rsidR="00EB056C" w:rsidRDefault="00AF53B4" w:rsidP="008474A8">
            <w:pPr>
              <w:pStyle w:val="ListParagraph"/>
              <w:numPr>
                <w:ilvl w:val="0"/>
                <w:numId w:val="5"/>
              </w:numPr>
              <w:rPr>
                <w:color w:val="000000"/>
              </w:rPr>
            </w:pPr>
            <w:r w:rsidRPr="008474A8">
              <w:rPr>
                <w:color w:val="000000"/>
              </w:rPr>
              <w:t>If there is bad weather, especially during November/December, we may stay an extra night to ensure that sampling can be done without</w:t>
            </w:r>
            <w:r w:rsidR="00180E29" w:rsidRPr="008474A8">
              <w:rPr>
                <w:color w:val="000000"/>
              </w:rPr>
              <w:t xml:space="preserve"> exposure to hazardous elements (extreme rain or wind). </w:t>
            </w:r>
          </w:p>
        </w:tc>
      </w:tr>
    </w:tbl>
    <w:p w14:paraId="2E282F6D" w14:textId="77777777" w:rsidR="00E455DE" w:rsidRDefault="00E455DE">
      <w:pPr>
        <w:rPr>
          <w:color w:val="000000"/>
        </w:rPr>
      </w:pPr>
    </w:p>
    <w:p w14:paraId="0000002F" w14:textId="3C31206F" w:rsidR="008F0DC9" w:rsidRDefault="0056453F">
      <w:pPr>
        <w:rPr>
          <w:b/>
        </w:rPr>
      </w:pPr>
      <w:r>
        <w:rPr>
          <w:b/>
          <w:color w:val="000000"/>
        </w:rPr>
        <w:t>Participants</w:t>
      </w:r>
    </w:p>
    <w:p w14:paraId="00000030" w14:textId="134DF0E2" w:rsidR="008F0DC9" w:rsidRDefault="00EB056C">
      <w:pPr>
        <w:rPr>
          <w:i/>
        </w:rPr>
      </w:pPr>
      <w:r>
        <w:rPr>
          <w:i/>
        </w:rPr>
        <w:t>Add lines to l</w:t>
      </w:r>
      <w:r w:rsidR="0056453F">
        <w:rPr>
          <w:i/>
        </w:rPr>
        <w:t>ist all participants for a</w:t>
      </w:r>
      <w:r w:rsidR="00771424" w:rsidRPr="00771424">
        <w:rPr>
          <w:i/>
        </w:rPr>
        <w:t xml:space="preserve"> </w:t>
      </w:r>
      <w:r w:rsidR="00771424">
        <w:rPr>
          <w:i/>
        </w:rPr>
        <w:t>research</w:t>
      </w:r>
      <w:r w:rsidR="0056453F">
        <w:rPr>
          <w:i/>
        </w:rPr>
        <w:t xml:space="preserve"> field trip</w:t>
      </w:r>
      <w:r w:rsidR="00AC14F3">
        <w:rPr>
          <w:i/>
        </w:rPr>
        <w:t xml:space="preserve"> or a non-local</w:t>
      </w:r>
      <w:r w:rsidR="00892E4F">
        <w:rPr>
          <w:i/>
        </w:rPr>
        <w:t>,</w:t>
      </w:r>
      <w:r w:rsidR="00AC14F3">
        <w:rPr>
          <w:i/>
        </w:rPr>
        <w:t xml:space="preserve"> course-related </w:t>
      </w:r>
      <w:r w:rsidR="00771424">
        <w:rPr>
          <w:i/>
        </w:rPr>
        <w:t xml:space="preserve">field </w:t>
      </w:r>
      <w:r w:rsidR="00AC14F3">
        <w:rPr>
          <w:i/>
        </w:rPr>
        <w:t>trip</w:t>
      </w:r>
      <w:r w:rsidR="0056453F">
        <w:rPr>
          <w:i/>
        </w:rPr>
        <w:t xml:space="preserve">. </w:t>
      </w:r>
      <w:sdt>
        <w:sdtPr>
          <w:tag w:val="goog_rdk_11"/>
          <w:id w:val="280695596"/>
        </w:sdtPr>
        <w:sdtEndPr/>
        <w:sdtContent/>
      </w:sdt>
      <w:sdt>
        <w:sdtPr>
          <w:tag w:val="goog_rdk_12"/>
          <w:id w:val="-602795730"/>
        </w:sdtPr>
        <w:sdtEndPr/>
        <w:sdtContent/>
      </w:sdt>
      <w:sdt>
        <w:sdtPr>
          <w:tag w:val="goog_rdk_13"/>
          <w:id w:val="1731662440"/>
        </w:sdtPr>
        <w:sdtEndPr/>
        <w:sdtContent/>
      </w:sdt>
      <w:r w:rsidR="0056453F">
        <w:rPr>
          <w:i/>
        </w:rPr>
        <w:t>For a course trip</w:t>
      </w:r>
      <w:r w:rsidR="00AC14F3">
        <w:rPr>
          <w:i/>
        </w:rPr>
        <w:t xml:space="preserve"> to a local field site (i.e., for which there are no required immunizations or visas and participants are covered by MSP)</w:t>
      </w:r>
      <w:r w:rsidR="0056453F">
        <w:rPr>
          <w:i/>
        </w:rPr>
        <w:t>, please list all participants who are not already registered in the course.</w:t>
      </w:r>
    </w:p>
    <w:p w14:paraId="00000031" w14:textId="77777777" w:rsidR="008F0DC9" w:rsidRDefault="008F0DC9"/>
    <w:tbl>
      <w:tblPr>
        <w:tblStyle w:val="a3"/>
        <w:tblW w:w="9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0"/>
        <w:gridCol w:w="1293"/>
        <w:gridCol w:w="1547"/>
        <w:gridCol w:w="1260"/>
        <w:gridCol w:w="1440"/>
        <w:gridCol w:w="2658"/>
      </w:tblGrid>
      <w:tr w:rsidR="00074E45" w14:paraId="0EF22FD3" w14:textId="77777777" w:rsidTr="00180E29">
        <w:trPr>
          <w:tblHeader/>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2" w14:textId="77777777" w:rsidR="00074E45" w:rsidRDefault="00074E45">
            <w:r>
              <w:rPr>
                <w:color w:val="000000"/>
              </w:rPr>
              <w:t>Name</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0DD83" w14:textId="77777777" w:rsidR="00074E45" w:rsidRDefault="00074E45">
            <w:pPr>
              <w:rPr>
                <w:color w:val="000000"/>
              </w:rPr>
            </w:pPr>
            <w:r>
              <w:rPr>
                <w:color w:val="000000"/>
              </w:rPr>
              <w:t>Health Insurance</w:t>
            </w:r>
          </w:p>
          <w:p w14:paraId="00000033" w14:textId="39713DF1" w:rsidR="00CA3457" w:rsidRDefault="00CA3457">
            <w:r>
              <w:rPr>
                <w:color w:val="000000"/>
              </w:rPr>
              <w:t>(y/n)</w:t>
            </w:r>
          </w:p>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C9C9C" w14:textId="77777777" w:rsidR="00074E45" w:rsidRDefault="00074E45">
            <w:pPr>
              <w:rPr>
                <w:color w:val="000000"/>
              </w:rPr>
            </w:pPr>
            <w:r>
              <w:rPr>
                <w:color w:val="000000"/>
              </w:rPr>
              <w:t>Required Immunization</w:t>
            </w:r>
          </w:p>
          <w:p w14:paraId="00000034" w14:textId="7BC588F3" w:rsidR="00CA3457" w:rsidRDefault="00CA3457">
            <w:r>
              <w:rPr>
                <w:color w:val="000000"/>
              </w:rPr>
              <w:t>(y/n/</w:t>
            </w:r>
            <w:proofErr w:type="spellStart"/>
            <w:r>
              <w:rPr>
                <w:color w:val="000000"/>
              </w:rPr>
              <w:t>na</w:t>
            </w:r>
            <w:proofErr w:type="spellEnd"/>
            <w:r>
              <w:rPr>
                <w:color w:val="000000"/>
              </w:rPr>
              <w: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A357F" w14:textId="77777777" w:rsidR="00074E45" w:rsidRDefault="00074E45">
            <w:pPr>
              <w:rPr>
                <w:color w:val="000000"/>
              </w:rPr>
            </w:pPr>
            <w:r>
              <w:rPr>
                <w:color w:val="000000"/>
              </w:rPr>
              <w:t>Visa</w:t>
            </w:r>
          </w:p>
          <w:p w14:paraId="4AE7A28C" w14:textId="77777777" w:rsidR="00CA3457" w:rsidRDefault="00CA3457">
            <w:pPr>
              <w:rPr>
                <w:color w:val="000000"/>
              </w:rPr>
            </w:pPr>
          </w:p>
          <w:p w14:paraId="00000035" w14:textId="387B2253" w:rsidR="00CA3457" w:rsidRDefault="00CA3457">
            <w:r>
              <w:rPr>
                <w:color w:val="000000"/>
              </w:rPr>
              <w:t>(y/n/</w:t>
            </w:r>
            <w:proofErr w:type="spellStart"/>
            <w:r>
              <w:rPr>
                <w:color w:val="000000"/>
              </w:rPr>
              <w:t>na</w:t>
            </w:r>
            <w:proofErr w:type="spellEnd"/>
            <w:r>
              <w:rPr>
                <w:color w:val="000000"/>
              </w:rPr>
              <w: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6" w14:textId="77777777" w:rsidR="00074E45" w:rsidRDefault="00074E45">
            <w:r>
              <w:rPr>
                <w:color w:val="000000"/>
              </w:rPr>
              <w:t>First Aid Training Level</w:t>
            </w:r>
          </w:p>
        </w:tc>
        <w:tc>
          <w:tcPr>
            <w:tcW w:w="2658" w:type="dxa"/>
            <w:tcBorders>
              <w:top w:val="single" w:sz="8" w:space="0" w:color="000000"/>
              <w:left w:val="single" w:sz="8" w:space="0" w:color="000000"/>
              <w:bottom w:val="single" w:sz="8" w:space="0" w:color="000000"/>
              <w:right w:val="single" w:sz="8" w:space="0" w:color="000000"/>
            </w:tcBorders>
          </w:tcPr>
          <w:p w14:paraId="00000037" w14:textId="396E8AC6" w:rsidR="00074E45" w:rsidRDefault="00074E45">
            <w:pPr>
              <w:rPr>
                <w:color w:val="000000"/>
              </w:rPr>
            </w:pPr>
            <w:r>
              <w:rPr>
                <w:color w:val="000000"/>
              </w:rPr>
              <w:t>Email</w:t>
            </w:r>
          </w:p>
        </w:tc>
      </w:tr>
      <w:tr w:rsidR="00074E45" w14:paraId="7C21790E" w14:textId="77777777" w:rsidTr="00180E29">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A" w14:textId="48023ABC" w:rsidR="00074E45" w:rsidRDefault="00074E45">
            <w:r>
              <w:rPr>
                <w:color w:val="000000"/>
              </w:rPr>
              <w:t xml:space="preserve"> </w:t>
            </w:r>
            <w:r w:rsidR="00C371A0">
              <w:rPr>
                <w:rFonts w:eastAsia="Batang"/>
                <w:color w:val="000000"/>
                <w:lang w:eastAsia="ko-KR"/>
              </w:rPr>
              <w:t>Emily Adamczyk</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B" w14:textId="68F5CBA2" w:rsidR="00074E45" w:rsidRDefault="00180E29">
            <w:r>
              <w:t>Y</w:t>
            </w:r>
          </w:p>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C" w14:textId="2A256B6B" w:rsidR="00074E45" w:rsidRDefault="0034471A">
            <w:proofErr w:type="spellStart"/>
            <w:r>
              <w:t>na</w:t>
            </w:r>
            <w:proofErr w:type="spellEnd"/>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D" w14:textId="6346A55E" w:rsidR="00074E45" w:rsidRDefault="0034471A">
            <w:r>
              <w:t>y</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E" w14:textId="42639784" w:rsidR="00074E45" w:rsidRDefault="0034471A">
            <w:r>
              <w:t xml:space="preserve">Wilderness </w:t>
            </w:r>
            <w:r w:rsidR="00F05CCF">
              <w:t>First Aid</w:t>
            </w:r>
          </w:p>
        </w:tc>
        <w:tc>
          <w:tcPr>
            <w:tcW w:w="2658" w:type="dxa"/>
            <w:tcBorders>
              <w:top w:val="single" w:sz="8" w:space="0" w:color="000000"/>
              <w:left w:val="single" w:sz="8" w:space="0" w:color="000000"/>
              <w:bottom w:val="single" w:sz="8" w:space="0" w:color="000000"/>
              <w:right w:val="single" w:sz="8" w:space="0" w:color="000000"/>
            </w:tcBorders>
          </w:tcPr>
          <w:p w14:paraId="6D7CCED8" w14:textId="77777777" w:rsidR="007449DD" w:rsidRPr="007449DD" w:rsidRDefault="007449DD" w:rsidP="007449DD">
            <w:pPr>
              <w:rPr>
                <w:color w:val="000000"/>
              </w:rPr>
            </w:pPr>
            <w:r w:rsidRPr="007449DD">
              <w:rPr>
                <w:color w:val="000000"/>
              </w:rPr>
              <w:t>adamczyk@zoology.ubc.ca</w:t>
            </w:r>
          </w:p>
          <w:p w14:paraId="0000003F" w14:textId="7806D460" w:rsidR="00074E45" w:rsidRDefault="00074E45">
            <w:pPr>
              <w:rPr>
                <w:color w:val="000000"/>
              </w:rPr>
            </w:pPr>
          </w:p>
        </w:tc>
      </w:tr>
      <w:tr w:rsidR="00E455DE" w14:paraId="13C23679" w14:textId="77777777" w:rsidTr="00180E29">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8FF43" w14:textId="742B806B" w:rsidR="00E455DE" w:rsidRDefault="00612E10">
            <w:pPr>
              <w:rPr>
                <w:color w:val="000000"/>
              </w:rPr>
            </w:pPr>
            <w:r>
              <w:rPr>
                <w:color w:val="000000"/>
              </w:rPr>
              <w:t>Siobhan Schenk</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59A49" w14:textId="31C0F7C8" w:rsidR="00E455DE" w:rsidRDefault="00612E10">
            <w:r>
              <w:t>Y</w:t>
            </w:r>
          </w:p>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CC08D" w14:textId="664CF1EC" w:rsidR="00E455DE" w:rsidRDefault="00612E10">
            <w:proofErr w:type="spellStart"/>
            <w:r>
              <w:t>na</w:t>
            </w:r>
            <w:proofErr w:type="spellEnd"/>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3DFDB" w14:textId="30295819" w:rsidR="00E455DE" w:rsidRDefault="00612E10">
            <w:r>
              <w:t>NA, Canadian citizen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F86FC" w14:textId="6458295D" w:rsidR="00E455DE" w:rsidRDefault="00612E10">
            <w:r>
              <w:t>No</w:t>
            </w:r>
          </w:p>
        </w:tc>
        <w:tc>
          <w:tcPr>
            <w:tcW w:w="2658" w:type="dxa"/>
            <w:tcBorders>
              <w:top w:val="single" w:sz="8" w:space="0" w:color="000000"/>
              <w:left w:val="single" w:sz="8" w:space="0" w:color="000000"/>
              <w:bottom w:val="single" w:sz="8" w:space="0" w:color="000000"/>
              <w:right w:val="single" w:sz="8" w:space="0" w:color="000000"/>
            </w:tcBorders>
          </w:tcPr>
          <w:p w14:paraId="17EA54C1" w14:textId="3B68146E" w:rsidR="00E455DE" w:rsidRDefault="00E40A98">
            <w:pPr>
              <w:rPr>
                <w:color w:val="000000"/>
              </w:rPr>
            </w:pPr>
            <w:r>
              <w:rPr>
                <w:color w:val="000000"/>
              </w:rPr>
              <w:t>sschenk@student.ubc.ca</w:t>
            </w:r>
          </w:p>
        </w:tc>
      </w:tr>
      <w:tr w:rsidR="00E455DE" w14:paraId="547C4F1C" w14:textId="77777777" w:rsidTr="00180E29">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6EA6A" w14:textId="34607CAA" w:rsidR="00E455DE" w:rsidRDefault="008474A8">
            <w:pPr>
              <w:rPr>
                <w:color w:val="000000"/>
              </w:rPr>
            </w:pPr>
            <w:r>
              <w:rPr>
                <w:color w:val="000000"/>
              </w:rPr>
              <w:t>Laura Wegener Parfrey</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BC371" w14:textId="749B6763" w:rsidR="00E455DE" w:rsidRDefault="008474A8">
            <w:r>
              <w:t>Y</w:t>
            </w:r>
          </w:p>
        </w:tc>
        <w:tc>
          <w:tcPr>
            <w:tcW w:w="15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5A536" w14:textId="70D86CFC" w:rsidR="00E455DE" w:rsidRDefault="008474A8">
            <w:proofErr w:type="spellStart"/>
            <w:r>
              <w:t>na</w:t>
            </w:r>
            <w:proofErr w:type="spellEnd"/>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FD651" w14:textId="6F3C1405" w:rsidR="00E455DE" w:rsidRDefault="00497DC4">
            <w:r>
              <w:t>PR</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DC920" w14:textId="75339495" w:rsidR="00E455DE" w:rsidRDefault="00497DC4">
            <w:r>
              <w:t>No</w:t>
            </w:r>
          </w:p>
        </w:tc>
        <w:tc>
          <w:tcPr>
            <w:tcW w:w="2658" w:type="dxa"/>
            <w:tcBorders>
              <w:top w:val="single" w:sz="8" w:space="0" w:color="000000"/>
              <w:left w:val="single" w:sz="8" w:space="0" w:color="000000"/>
              <w:bottom w:val="single" w:sz="8" w:space="0" w:color="000000"/>
              <w:right w:val="single" w:sz="8" w:space="0" w:color="000000"/>
            </w:tcBorders>
          </w:tcPr>
          <w:p w14:paraId="4FE9B973" w14:textId="4540AE41" w:rsidR="00E455DE" w:rsidRDefault="008474A8">
            <w:pPr>
              <w:rPr>
                <w:color w:val="000000"/>
              </w:rPr>
            </w:pPr>
            <w:r>
              <w:rPr>
                <w:color w:val="000000"/>
              </w:rPr>
              <w:t>lwparfrey@botany.ubc.ca</w:t>
            </w:r>
          </w:p>
        </w:tc>
      </w:tr>
    </w:tbl>
    <w:p w14:paraId="00000048" w14:textId="77777777" w:rsidR="008F0DC9" w:rsidRDefault="008F0DC9">
      <w:pPr>
        <w:rPr>
          <w:b/>
          <w:color w:val="00B0F0"/>
        </w:rPr>
      </w:pPr>
    </w:p>
    <w:p w14:paraId="00000049" w14:textId="77777777" w:rsidR="008F0DC9" w:rsidRDefault="008F0DC9">
      <w:pPr>
        <w:rPr>
          <w:color w:val="00B0F0"/>
        </w:rPr>
      </w:pPr>
    </w:p>
    <w:p w14:paraId="0000004A" w14:textId="77777777" w:rsidR="008F0DC9" w:rsidRDefault="0056453F">
      <w:pPr>
        <w:rPr>
          <w:b/>
          <w:color w:val="000000"/>
          <w:sz w:val="28"/>
          <w:szCs w:val="28"/>
        </w:rPr>
      </w:pPr>
      <w:r>
        <w:br w:type="page"/>
      </w:r>
    </w:p>
    <w:p w14:paraId="0000004B" w14:textId="77777777" w:rsidR="008F0DC9" w:rsidRDefault="0056453F">
      <w:pPr>
        <w:spacing w:after="120"/>
        <w:rPr>
          <w:color w:val="00B0F0"/>
          <w:sz w:val="28"/>
          <w:szCs w:val="28"/>
        </w:rPr>
      </w:pPr>
      <w:r>
        <w:rPr>
          <w:b/>
          <w:color w:val="000000"/>
          <w:sz w:val="28"/>
          <w:szCs w:val="28"/>
        </w:rPr>
        <w:lastRenderedPageBreak/>
        <w:t>Part 2.</w:t>
      </w:r>
      <w:r>
        <w:rPr>
          <w:color w:val="0000CC"/>
          <w:sz w:val="28"/>
          <w:szCs w:val="28"/>
        </w:rPr>
        <w:t xml:space="preserve"> </w:t>
      </w:r>
      <w:r>
        <w:rPr>
          <w:b/>
          <w:color w:val="000000"/>
          <w:sz w:val="28"/>
          <w:szCs w:val="28"/>
        </w:rPr>
        <w:t>Communication Plan</w:t>
      </w:r>
    </w:p>
    <w:p w14:paraId="0000004C" w14:textId="77777777" w:rsidR="008F0DC9" w:rsidRDefault="0056453F">
      <w:pPr>
        <w:rPr>
          <w:b/>
          <w:color w:val="000000"/>
        </w:rPr>
      </w:pPr>
      <w:r>
        <w:rPr>
          <w:b/>
          <w:color w:val="000000"/>
        </w:rPr>
        <w:t xml:space="preserve">Internal Communication Plan </w:t>
      </w:r>
    </w:p>
    <w:p w14:paraId="0000004D" w14:textId="77777777" w:rsidR="008F0DC9" w:rsidRDefault="0056453F">
      <w:pPr>
        <w:rPr>
          <w:i/>
          <w:color w:val="000000"/>
        </w:rPr>
      </w:pPr>
      <w:r>
        <w:rPr>
          <w:i/>
          <w:color w:val="000000"/>
        </w:rPr>
        <w:t xml:space="preserve">This describes how members of the field team will communicate with one another, in the event of a planned or unplanned separation while on the trip. </w:t>
      </w:r>
    </w:p>
    <w:p w14:paraId="0000004E" w14:textId="77777777" w:rsidR="008F0DC9" w:rsidRDefault="008F0DC9"/>
    <w:p w14:paraId="0000004F" w14:textId="077FCB5B" w:rsidR="008F0DC9" w:rsidRDefault="0056453F">
      <w:pPr>
        <w:rPr>
          <w:color w:val="000000"/>
        </w:rPr>
      </w:pPr>
      <w:r>
        <w:rPr>
          <w:color w:val="000000"/>
        </w:rPr>
        <w:t>Trip Leader Phone Number</w:t>
      </w:r>
    </w:p>
    <w:tbl>
      <w:tblPr>
        <w:tblStyle w:val="TableGrid"/>
        <w:tblW w:w="0" w:type="auto"/>
        <w:tblLook w:val="04A0" w:firstRow="1" w:lastRow="0" w:firstColumn="1" w:lastColumn="0" w:noHBand="0" w:noVBand="1"/>
      </w:tblPr>
      <w:tblGrid>
        <w:gridCol w:w="9350"/>
      </w:tblGrid>
      <w:tr w:rsidR="00EB056C" w14:paraId="57EAEFED" w14:textId="77777777" w:rsidTr="008A6077">
        <w:tc>
          <w:tcPr>
            <w:tcW w:w="9350" w:type="dxa"/>
          </w:tcPr>
          <w:p w14:paraId="71AE8A07" w14:textId="3EAFA26A" w:rsidR="00EB056C" w:rsidRDefault="008474A8" w:rsidP="008A6077">
            <w:pPr>
              <w:rPr>
                <w:color w:val="000000"/>
              </w:rPr>
            </w:pPr>
            <w:r>
              <w:rPr>
                <w:color w:val="000000"/>
              </w:rPr>
              <w:t>Emily Adamczyk: 604-842-8657</w:t>
            </w:r>
          </w:p>
          <w:p w14:paraId="4AFFF1C5" w14:textId="7DDED423" w:rsidR="008474A8" w:rsidRDefault="008474A8" w:rsidP="008A6077">
            <w:pPr>
              <w:rPr>
                <w:color w:val="000000"/>
              </w:rPr>
            </w:pPr>
            <w:r>
              <w:rPr>
                <w:color w:val="000000"/>
              </w:rPr>
              <w:t>Siobhan Schenk:</w:t>
            </w:r>
            <w:r w:rsidR="00633BC6">
              <w:rPr>
                <w:color w:val="000000"/>
              </w:rPr>
              <w:t xml:space="preserve"> 506-471-3607</w:t>
            </w:r>
          </w:p>
        </w:tc>
      </w:tr>
    </w:tbl>
    <w:p w14:paraId="4CA922CC" w14:textId="0FA8C38E" w:rsidR="00E455DE" w:rsidRDefault="00E455DE">
      <w:pPr>
        <w:rPr>
          <w:color w:val="000000"/>
        </w:rPr>
      </w:pPr>
    </w:p>
    <w:p w14:paraId="00000050" w14:textId="6B033D5F" w:rsidR="008F0DC9" w:rsidRDefault="0056453F">
      <w:pPr>
        <w:rPr>
          <w:color w:val="000000"/>
        </w:rPr>
      </w:pPr>
      <w:commentRangeStart w:id="17"/>
      <w:r>
        <w:rPr>
          <w:color w:val="000000"/>
        </w:rPr>
        <w:t>Field Safety Officer Phone Number</w:t>
      </w:r>
      <w:commentRangeEnd w:id="17"/>
      <w:r w:rsidR="0077587A">
        <w:rPr>
          <w:rStyle w:val="CommentReference"/>
          <w:lang w:val="en-US"/>
        </w:rPr>
        <w:commentReference w:id="17"/>
      </w:r>
    </w:p>
    <w:tbl>
      <w:tblPr>
        <w:tblStyle w:val="TableGrid"/>
        <w:tblW w:w="0" w:type="auto"/>
        <w:tblLook w:val="04A0" w:firstRow="1" w:lastRow="0" w:firstColumn="1" w:lastColumn="0" w:noHBand="0" w:noVBand="1"/>
      </w:tblPr>
      <w:tblGrid>
        <w:gridCol w:w="9350"/>
      </w:tblGrid>
      <w:tr w:rsidR="00EB056C" w14:paraId="24C4B206" w14:textId="77777777" w:rsidTr="008A6077">
        <w:tc>
          <w:tcPr>
            <w:tcW w:w="9350" w:type="dxa"/>
          </w:tcPr>
          <w:p w14:paraId="376095F1" w14:textId="4687D88D" w:rsidR="00633BC6" w:rsidDel="00315D7C" w:rsidRDefault="008474A8" w:rsidP="00FB554A">
            <w:pPr>
              <w:rPr>
                <w:del w:id="18" w:author="sschenk@student.ubc.ca" w:date="2020-11-13T15:40:00Z"/>
                <w:color w:val="000000"/>
              </w:rPr>
            </w:pPr>
            <w:r>
              <w:rPr>
                <w:color w:val="000000"/>
              </w:rPr>
              <w:t xml:space="preserve">Emily Adamczyk: </w:t>
            </w:r>
            <w:r w:rsidR="001C2E3E">
              <w:rPr>
                <w:color w:val="000000"/>
              </w:rPr>
              <w:t>604-842-8657</w:t>
            </w:r>
            <w:ins w:id="19" w:author="sschenk@student.ubc.ca" w:date="2020-11-13T15:40:00Z">
              <w:r w:rsidR="00315D7C">
                <w:rPr>
                  <w:color w:val="000000"/>
                </w:rPr>
                <w:t xml:space="preserve"> (primary)</w:t>
              </w:r>
            </w:ins>
            <w:r w:rsidR="00633BC6">
              <w:rPr>
                <w:color w:val="000000"/>
              </w:rPr>
              <w:t xml:space="preserve">, Siobhan Schenk: 506-471-3607 </w:t>
            </w:r>
          </w:p>
          <w:p w14:paraId="6B2FD329" w14:textId="1FF73B1B" w:rsidR="00633BC6" w:rsidRDefault="00633BC6" w:rsidP="00FB554A">
            <w:pPr>
              <w:rPr>
                <w:color w:val="000000"/>
              </w:rPr>
            </w:pPr>
            <w:del w:id="20" w:author="sschenk@student.ubc.ca" w:date="2020-11-13T15:40:00Z">
              <w:r w:rsidDel="00315D7C">
                <w:rPr>
                  <w:color w:val="000000"/>
                </w:rPr>
                <w:delText xml:space="preserve">Mark Webber: </w:delText>
              </w:r>
              <w:r w:rsidDel="00315D7C">
                <w:rPr>
                  <w:color w:val="222222"/>
                </w:rPr>
                <w:delText xml:space="preserve">(250) 634-4507, Arjan van Asselt: (778) 965-0463, Andrew Simon: (250) </w:delText>
              </w:r>
              <w:r w:rsidR="0081453A" w:rsidDel="00315D7C">
                <w:rPr>
                  <w:color w:val="222222"/>
                </w:rPr>
                <w:delText>888</w:delText>
              </w:r>
              <w:r w:rsidDel="00315D7C">
                <w:rPr>
                  <w:color w:val="222222"/>
                </w:rPr>
                <w:delText>-</w:delText>
              </w:r>
              <w:r w:rsidR="0081453A" w:rsidDel="00315D7C">
                <w:rPr>
                  <w:color w:val="222222"/>
                </w:rPr>
                <w:delText>6144</w:delText>
              </w:r>
            </w:del>
          </w:p>
        </w:tc>
      </w:tr>
    </w:tbl>
    <w:p w14:paraId="20DDEADC" w14:textId="7C87C346" w:rsidR="00E455DE" w:rsidRDefault="00E455DE">
      <w:pPr>
        <w:rPr>
          <w:color w:val="000000"/>
        </w:rPr>
      </w:pPr>
    </w:p>
    <w:p w14:paraId="1E3C9D62" w14:textId="28EE59D6" w:rsidR="00513C71" w:rsidRDefault="00513C71">
      <w:pPr>
        <w:rPr>
          <w:color w:val="000000"/>
        </w:rPr>
      </w:pPr>
      <w:r>
        <w:rPr>
          <w:color w:val="000000"/>
        </w:rPr>
        <w:t>Is cell phone coverage expected to be reliable? If not, what means of communication will be used?</w:t>
      </w:r>
    </w:p>
    <w:tbl>
      <w:tblPr>
        <w:tblStyle w:val="TableGrid"/>
        <w:tblW w:w="0" w:type="auto"/>
        <w:tblLook w:val="04A0" w:firstRow="1" w:lastRow="0" w:firstColumn="1" w:lastColumn="0" w:noHBand="0" w:noVBand="1"/>
      </w:tblPr>
      <w:tblGrid>
        <w:gridCol w:w="9350"/>
      </w:tblGrid>
      <w:tr w:rsidR="00EB056C" w14:paraId="3B6489E7" w14:textId="77777777" w:rsidTr="008A6077">
        <w:tc>
          <w:tcPr>
            <w:tcW w:w="9350" w:type="dxa"/>
          </w:tcPr>
          <w:p w14:paraId="5AF92F6C" w14:textId="77777777" w:rsidR="00EB056C" w:rsidRDefault="00EB056C" w:rsidP="008A6077">
            <w:pPr>
              <w:rPr>
                <w:color w:val="000000"/>
              </w:rPr>
            </w:pPr>
          </w:p>
          <w:p w14:paraId="249D236B" w14:textId="013887A2" w:rsidR="00EB056C" w:rsidRDefault="008F43BD" w:rsidP="008A6077">
            <w:pPr>
              <w:rPr>
                <w:color w:val="000000"/>
              </w:rPr>
            </w:pPr>
            <w:r>
              <w:rPr>
                <w:color w:val="000000"/>
              </w:rPr>
              <w:t>Yes.</w:t>
            </w:r>
          </w:p>
        </w:tc>
      </w:tr>
    </w:tbl>
    <w:p w14:paraId="3A6E899E" w14:textId="3DA24472" w:rsidR="00E455DE" w:rsidRDefault="00E455DE">
      <w:pPr>
        <w:rPr>
          <w:color w:val="000000"/>
        </w:rPr>
      </w:pPr>
    </w:p>
    <w:p w14:paraId="20DE8DCE" w14:textId="1B0B2814" w:rsidR="00513C71" w:rsidRDefault="00513C71">
      <w:pPr>
        <w:rPr>
          <w:color w:val="000000"/>
        </w:rPr>
      </w:pPr>
      <w:r>
        <w:rPr>
          <w:color w:val="000000"/>
        </w:rPr>
        <w:t xml:space="preserve">Does the group plan to be separated into subgroups without visual contact?  </w:t>
      </w:r>
      <w:r w:rsidR="00AC1139">
        <w:rPr>
          <w:color w:val="000000"/>
        </w:rPr>
        <w:t>Yes/no</w:t>
      </w:r>
    </w:p>
    <w:tbl>
      <w:tblPr>
        <w:tblStyle w:val="TableGrid"/>
        <w:tblW w:w="0" w:type="auto"/>
        <w:tblLook w:val="04A0" w:firstRow="1" w:lastRow="0" w:firstColumn="1" w:lastColumn="0" w:noHBand="0" w:noVBand="1"/>
      </w:tblPr>
      <w:tblGrid>
        <w:gridCol w:w="9350"/>
      </w:tblGrid>
      <w:tr w:rsidR="00EB056C" w14:paraId="427C836D" w14:textId="77777777" w:rsidTr="008A6077">
        <w:tc>
          <w:tcPr>
            <w:tcW w:w="9350" w:type="dxa"/>
          </w:tcPr>
          <w:p w14:paraId="160D53D8" w14:textId="77777777" w:rsidR="00EB056C" w:rsidRDefault="00EB056C" w:rsidP="008A6077">
            <w:pPr>
              <w:rPr>
                <w:color w:val="000000"/>
              </w:rPr>
            </w:pPr>
          </w:p>
          <w:p w14:paraId="18565160" w14:textId="611B3D62" w:rsidR="00EB056C" w:rsidRDefault="008F43BD" w:rsidP="008A6077">
            <w:pPr>
              <w:rPr>
                <w:color w:val="000000"/>
              </w:rPr>
            </w:pPr>
            <w:r>
              <w:rPr>
                <w:color w:val="000000"/>
              </w:rPr>
              <w:t>no</w:t>
            </w:r>
          </w:p>
        </w:tc>
      </w:tr>
    </w:tbl>
    <w:p w14:paraId="312ECBB4" w14:textId="6B49991F" w:rsidR="00E455DE" w:rsidRDefault="00E455DE">
      <w:pPr>
        <w:rPr>
          <w:color w:val="000000"/>
        </w:rPr>
      </w:pPr>
    </w:p>
    <w:p w14:paraId="683EFF88" w14:textId="3DCAC53D" w:rsidR="00AC1139" w:rsidRDefault="00513C71">
      <w:pPr>
        <w:rPr>
          <w:color w:val="000000"/>
        </w:rPr>
      </w:pPr>
      <w:r>
        <w:rPr>
          <w:color w:val="000000"/>
        </w:rPr>
        <w:t xml:space="preserve">If </w:t>
      </w:r>
      <w:r w:rsidR="00AC1139">
        <w:rPr>
          <w:color w:val="000000"/>
        </w:rPr>
        <w:t>yes</w:t>
      </w:r>
      <w:r>
        <w:rPr>
          <w:color w:val="000000"/>
        </w:rPr>
        <w:t xml:space="preserve">, </w:t>
      </w:r>
      <w:r w:rsidR="00AC1139">
        <w:rPr>
          <w:color w:val="000000"/>
        </w:rPr>
        <w:t>please answer the following:</w:t>
      </w:r>
    </w:p>
    <w:p w14:paraId="62EEC126" w14:textId="1E784E8C" w:rsidR="00E455DE" w:rsidRPr="00EB056C" w:rsidRDefault="00AC1139" w:rsidP="00E455DE">
      <w:pPr>
        <w:pStyle w:val="ListParagraph"/>
        <w:numPr>
          <w:ilvl w:val="0"/>
          <w:numId w:val="3"/>
        </w:numPr>
        <w:rPr>
          <w:color w:val="000000"/>
        </w:rPr>
      </w:pPr>
      <w:r w:rsidRPr="00AC1139">
        <w:rPr>
          <w:color w:val="000000"/>
        </w:rPr>
        <w:t>W</w:t>
      </w:r>
      <w:r w:rsidR="00513C71" w:rsidRPr="00AC1139">
        <w:rPr>
          <w:color w:val="000000"/>
        </w:rPr>
        <w:t>hat is the planned check-in interval?</w:t>
      </w:r>
    </w:p>
    <w:tbl>
      <w:tblPr>
        <w:tblStyle w:val="TableGrid"/>
        <w:tblW w:w="0" w:type="auto"/>
        <w:tblLook w:val="04A0" w:firstRow="1" w:lastRow="0" w:firstColumn="1" w:lastColumn="0" w:noHBand="0" w:noVBand="1"/>
      </w:tblPr>
      <w:tblGrid>
        <w:gridCol w:w="9350"/>
      </w:tblGrid>
      <w:tr w:rsidR="00EB056C" w14:paraId="0FB5988C" w14:textId="77777777" w:rsidTr="008A6077">
        <w:tc>
          <w:tcPr>
            <w:tcW w:w="9350" w:type="dxa"/>
          </w:tcPr>
          <w:p w14:paraId="26FD8A6E" w14:textId="77777777" w:rsidR="00EB056C" w:rsidRDefault="00EB056C" w:rsidP="008A6077">
            <w:pPr>
              <w:rPr>
                <w:color w:val="000000"/>
              </w:rPr>
            </w:pPr>
          </w:p>
          <w:p w14:paraId="67B46C8F" w14:textId="77777777" w:rsidR="00EB056C" w:rsidRDefault="00EB056C" w:rsidP="008A6077">
            <w:pPr>
              <w:rPr>
                <w:color w:val="000000"/>
              </w:rPr>
            </w:pPr>
          </w:p>
        </w:tc>
      </w:tr>
    </w:tbl>
    <w:p w14:paraId="76E2E272" w14:textId="086A265B" w:rsidR="00E455DE" w:rsidRPr="00E455DE" w:rsidRDefault="00E455DE" w:rsidP="00E455DE">
      <w:pPr>
        <w:rPr>
          <w:color w:val="000000"/>
        </w:rPr>
      </w:pPr>
    </w:p>
    <w:p w14:paraId="343E77AE" w14:textId="79162F9D" w:rsidR="00513C71" w:rsidRDefault="00513C71" w:rsidP="00AC1139">
      <w:pPr>
        <w:pStyle w:val="ListParagraph"/>
        <w:numPr>
          <w:ilvl w:val="0"/>
          <w:numId w:val="3"/>
        </w:numPr>
        <w:rPr>
          <w:color w:val="000000"/>
        </w:rPr>
      </w:pPr>
      <w:r w:rsidRPr="00AC1139">
        <w:rPr>
          <w:color w:val="000000"/>
        </w:rPr>
        <w:t>What steps will be taken if a check-in is missed?</w:t>
      </w:r>
    </w:p>
    <w:tbl>
      <w:tblPr>
        <w:tblStyle w:val="TableGrid"/>
        <w:tblW w:w="0" w:type="auto"/>
        <w:tblLook w:val="04A0" w:firstRow="1" w:lastRow="0" w:firstColumn="1" w:lastColumn="0" w:noHBand="0" w:noVBand="1"/>
      </w:tblPr>
      <w:tblGrid>
        <w:gridCol w:w="9350"/>
      </w:tblGrid>
      <w:tr w:rsidR="00EB056C" w14:paraId="47DABD69" w14:textId="77777777" w:rsidTr="008A6077">
        <w:tc>
          <w:tcPr>
            <w:tcW w:w="9350" w:type="dxa"/>
          </w:tcPr>
          <w:p w14:paraId="6B4E2E33" w14:textId="77777777" w:rsidR="00EB056C" w:rsidRDefault="00EB056C" w:rsidP="008A6077">
            <w:pPr>
              <w:rPr>
                <w:color w:val="000000"/>
              </w:rPr>
            </w:pPr>
          </w:p>
          <w:p w14:paraId="314F3CC2" w14:textId="77777777" w:rsidR="00EB056C" w:rsidRDefault="00EB056C" w:rsidP="008A6077">
            <w:pPr>
              <w:rPr>
                <w:color w:val="000000"/>
              </w:rPr>
            </w:pPr>
          </w:p>
        </w:tc>
      </w:tr>
    </w:tbl>
    <w:p w14:paraId="2FB78B15" w14:textId="2DA1444E" w:rsidR="00E455DE" w:rsidRPr="00E455DE" w:rsidRDefault="00E455DE" w:rsidP="00E455DE">
      <w:pPr>
        <w:rPr>
          <w:color w:val="000000"/>
        </w:rPr>
      </w:pPr>
    </w:p>
    <w:p w14:paraId="25AF33AB" w14:textId="2F5F68BD" w:rsidR="00513C71" w:rsidRDefault="00513C71" w:rsidP="00AC1139">
      <w:pPr>
        <w:pStyle w:val="ListParagraph"/>
        <w:numPr>
          <w:ilvl w:val="0"/>
          <w:numId w:val="3"/>
        </w:numPr>
        <w:rPr>
          <w:color w:val="000000"/>
        </w:rPr>
      </w:pPr>
      <w:r w:rsidRPr="00AC1139">
        <w:rPr>
          <w:color w:val="000000"/>
        </w:rPr>
        <w:t>At what stage will someone outside the group be alerted if check-ins are missed?</w:t>
      </w:r>
    </w:p>
    <w:tbl>
      <w:tblPr>
        <w:tblStyle w:val="TableGrid"/>
        <w:tblW w:w="0" w:type="auto"/>
        <w:tblLook w:val="04A0" w:firstRow="1" w:lastRow="0" w:firstColumn="1" w:lastColumn="0" w:noHBand="0" w:noVBand="1"/>
      </w:tblPr>
      <w:tblGrid>
        <w:gridCol w:w="9350"/>
      </w:tblGrid>
      <w:tr w:rsidR="00EB056C" w14:paraId="576694EB" w14:textId="77777777" w:rsidTr="008A6077">
        <w:tc>
          <w:tcPr>
            <w:tcW w:w="9350" w:type="dxa"/>
          </w:tcPr>
          <w:p w14:paraId="1EC6320A" w14:textId="77777777" w:rsidR="00EB056C" w:rsidRDefault="00EB056C" w:rsidP="008A6077">
            <w:pPr>
              <w:rPr>
                <w:color w:val="000000"/>
              </w:rPr>
            </w:pPr>
          </w:p>
          <w:p w14:paraId="347A6AF9" w14:textId="77777777" w:rsidR="00EB056C" w:rsidRDefault="00EB056C" w:rsidP="008A6077">
            <w:pPr>
              <w:rPr>
                <w:color w:val="000000"/>
              </w:rPr>
            </w:pPr>
          </w:p>
        </w:tc>
      </w:tr>
    </w:tbl>
    <w:p w14:paraId="374F9F43" w14:textId="05D7A03F" w:rsidR="00E455DE" w:rsidRPr="00E455DE" w:rsidRDefault="00E455DE" w:rsidP="00E455DE">
      <w:pPr>
        <w:rPr>
          <w:color w:val="000000"/>
        </w:rPr>
      </w:pPr>
    </w:p>
    <w:p w14:paraId="6E7ACA06" w14:textId="44217A34" w:rsidR="00AC1139" w:rsidRDefault="00AC1139" w:rsidP="00AC1139">
      <w:pPr>
        <w:rPr>
          <w:color w:val="000000"/>
        </w:rPr>
      </w:pPr>
      <w:r>
        <w:rPr>
          <w:color w:val="000000"/>
        </w:rPr>
        <w:t>If no, please answer the following:</w:t>
      </w:r>
    </w:p>
    <w:p w14:paraId="5359FD8C" w14:textId="049D9114" w:rsidR="00AC1139" w:rsidRDefault="00AC1139" w:rsidP="00AC1139">
      <w:pPr>
        <w:pStyle w:val="ListParagraph"/>
        <w:numPr>
          <w:ilvl w:val="0"/>
          <w:numId w:val="4"/>
        </w:numPr>
        <w:rPr>
          <w:color w:val="000000"/>
        </w:rPr>
      </w:pPr>
      <w:r>
        <w:rPr>
          <w:color w:val="000000"/>
        </w:rPr>
        <w:t>What steps will be taken if the group becomes unintentionally separated?</w:t>
      </w:r>
    </w:p>
    <w:tbl>
      <w:tblPr>
        <w:tblStyle w:val="TableGrid"/>
        <w:tblW w:w="0" w:type="auto"/>
        <w:tblLook w:val="04A0" w:firstRow="1" w:lastRow="0" w:firstColumn="1" w:lastColumn="0" w:noHBand="0" w:noVBand="1"/>
      </w:tblPr>
      <w:tblGrid>
        <w:gridCol w:w="9350"/>
      </w:tblGrid>
      <w:tr w:rsidR="003029F0" w14:paraId="4CE1AB40" w14:textId="77777777" w:rsidTr="008A6077">
        <w:tc>
          <w:tcPr>
            <w:tcW w:w="9350" w:type="dxa"/>
          </w:tcPr>
          <w:p w14:paraId="0004A2AE" w14:textId="5A20973A" w:rsidR="003029F0" w:rsidRDefault="008F43BD" w:rsidP="008A6077">
            <w:pPr>
              <w:rPr>
                <w:color w:val="000000"/>
              </w:rPr>
            </w:pPr>
            <w:r>
              <w:rPr>
                <w:color w:val="000000"/>
              </w:rPr>
              <w:t xml:space="preserve">We </w:t>
            </w:r>
            <w:r w:rsidR="00E04593">
              <w:rPr>
                <w:color w:val="000000"/>
              </w:rPr>
              <w:t>will</w:t>
            </w:r>
            <w:r>
              <w:rPr>
                <w:color w:val="000000"/>
              </w:rPr>
              <w:t xml:space="preserve"> </w:t>
            </w:r>
            <w:r w:rsidR="00E04593">
              <w:rPr>
                <w:color w:val="000000"/>
              </w:rPr>
              <w:t>first visually scan the area for the separated group member and then c</w:t>
            </w:r>
            <w:r>
              <w:rPr>
                <w:color w:val="000000"/>
              </w:rPr>
              <w:t>all a separated group member</w:t>
            </w:r>
            <w:r w:rsidR="00E04593">
              <w:rPr>
                <w:color w:val="000000"/>
              </w:rPr>
              <w:t xml:space="preserve">.  Members will meet back at vehicle if </w:t>
            </w:r>
            <w:r w:rsidR="00B53AB7">
              <w:rPr>
                <w:color w:val="000000"/>
              </w:rPr>
              <w:t>they are unable to locate other members of the party for more than 5 minutes</w:t>
            </w:r>
            <w:r w:rsidR="00E04593">
              <w:rPr>
                <w:color w:val="000000"/>
              </w:rPr>
              <w:t xml:space="preserve">. </w:t>
            </w:r>
          </w:p>
        </w:tc>
      </w:tr>
    </w:tbl>
    <w:p w14:paraId="2BD36789" w14:textId="5768B1BC" w:rsidR="00E455DE" w:rsidRDefault="00E455DE" w:rsidP="00E455DE">
      <w:pPr>
        <w:rPr>
          <w:color w:val="000000"/>
        </w:rPr>
      </w:pPr>
    </w:p>
    <w:p w14:paraId="2CDBCF79" w14:textId="0C34857F" w:rsidR="003029F0" w:rsidRPr="003029F0" w:rsidRDefault="00AC1139" w:rsidP="003029F0">
      <w:pPr>
        <w:pStyle w:val="ListParagraph"/>
        <w:numPr>
          <w:ilvl w:val="0"/>
          <w:numId w:val="4"/>
        </w:numPr>
        <w:rPr>
          <w:color w:val="000000"/>
        </w:rPr>
      </w:pPr>
      <w:r>
        <w:rPr>
          <w:color w:val="000000"/>
        </w:rPr>
        <w:t>At what stage will someone outside the group be alerted if the group cannot reestablish contact?</w:t>
      </w:r>
    </w:p>
    <w:tbl>
      <w:tblPr>
        <w:tblStyle w:val="TableGrid"/>
        <w:tblW w:w="0" w:type="auto"/>
        <w:tblLook w:val="04A0" w:firstRow="1" w:lastRow="0" w:firstColumn="1" w:lastColumn="0" w:noHBand="0" w:noVBand="1"/>
      </w:tblPr>
      <w:tblGrid>
        <w:gridCol w:w="9350"/>
      </w:tblGrid>
      <w:tr w:rsidR="003029F0" w14:paraId="46E0D021" w14:textId="77777777" w:rsidTr="008A6077">
        <w:tc>
          <w:tcPr>
            <w:tcW w:w="9350" w:type="dxa"/>
          </w:tcPr>
          <w:p w14:paraId="52318CE3" w14:textId="2260E0BB" w:rsidR="00E04593" w:rsidRDefault="008F43BD" w:rsidP="008A6077">
            <w:pPr>
              <w:rPr>
                <w:color w:val="000000"/>
              </w:rPr>
            </w:pPr>
            <w:r>
              <w:rPr>
                <w:color w:val="000000"/>
              </w:rPr>
              <w:t xml:space="preserve">If </w:t>
            </w:r>
            <w:r w:rsidR="00A24C18">
              <w:rPr>
                <w:color w:val="000000"/>
              </w:rPr>
              <w:t xml:space="preserve">a </w:t>
            </w:r>
            <w:r w:rsidR="00E04593">
              <w:rPr>
                <w:color w:val="000000"/>
              </w:rPr>
              <w:t xml:space="preserve">group member cannot be located after </w:t>
            </w:r>
            <w:r w:rsidR="00A24C18">
              <w:rPr>
                <w:color w:val="000000"/>
              </w:rPr>
              <w:t>15</w:t>
            </w:r>
            <w:r w:rsidR="00E04593">
              <w:rPr>
                <w:color w:val="000000"/>
              </w:rPr>
              <w:t xml:space="preserve"> minutes of visual search</w:t>
            </w:r>
            <w:r w:rsidR="00A24C18">
              <w:rPr>
                <w:color w:val="000000"/>
              </w:rPr>
              <w:t>ing and calling to them,</w:t>
            </w:r>
            <w:r w:rsidR="00E04593">
              <w:rPr>
                <w:color w:val="000000"/>
              </w:rPr>
              <w:t xml:space="preserve"> and is not at the vehicle check</w:t>
            </w:r>
            <w:r w:rsidR="00180E29">
              <w:rPr>
                <w:color w:val="000000"/>
              </w:rPr>
              <w:t>-</w:t>
            </w:r>
            <w:r w:rsidR="00E04593">
              <w:rPr>
                <w:color w:val="000000"/>
              </w:rPr>
              <w:t>in site</w:t>
            </w:r>
            <w:r w:rsidR="00A24C18">
              <w:rPr>
                <w:color w:val="000000"/>
              </w:rPr>
              <w:t>, we will contact someone outside the group</w:t>
            </w:r>
          </w:p>
          <w:p w14:paraId="7792695B" w14:textId="77777777" w:rsidR="003029F0" w:rsidRDefault="003029F0" w:rsidP="00E04593">
            <w:pPr>
              <w:rPr>
                <w:color w:val="000000"/>
              </w:rPr>
            </w:pPr>
          </w:p>
        </w:tc>
      </w:tr>
    </w:tbl>
    <w:p w14:paraId="4A5AACF6" w14:textId="13AA3D79" w:rsidR="00E455DE" w:rsidRDefault="00E455DE"/>
    <w:p w14:paraId="05051836" w14:textId="2F7E8D82" w:rsidR="00E455DE" w:rsidRDefault="00E455DE"/>
    <w:p w14:paraId="00000056" w14:textId="296DAB10" w:rsidR="008F0DC9" w:rsidRDefault="0056453F">
      <w:r>
        <w:rPr>
          <w:b/>
          <w:color w:val="000000"/>
        </w:rPr>
        <w:t xml:space="preserve">External Communication Plan </w:t>
      </w:r>
    </w:p>
    <w:p w14:paraId="00000057" w14:textId="77777777" w:rsidR="008F0DC9" w:rsidRDefault="0056453F">
      <w:pPr>
        <w:rPr>
          <w:i/>
          <w:color w:val="000000"/>
        </w:rPr>
      </w:pPr>
      <w:r>
        <w:rPr>
          <w:i/>
          <w:color w:val="000000"/>
        </w:rPr>
        <w:t>This describes how a representative of the field team will communicate with someone at UBC who is not on the trip.</w:t>
      </w:r>
    </w:p>
    <w:p w14:paraId="00000058" w14:textId="77777777" w:rsidR="008F0DC9" w:rsidRDefault="008F0DC9">
      <w:pPr>
        <w:rPr>
          <w:color w:val="000000"/>
        </w:rPr>
      </w:pPr>
    </w:p>
    <w:p w14:paraId="00000059" w14:textId="77C58AFA" w:rsidR="008F0DC9" w:rsidRDefault="0056453F">
      <w:pPr>
        <w:rPr>
          <w:color w:val="000000"/>
        </w:rPr>
      </w:pPr>
      <w:r>
        <w:rPr>
          <w:color w:val="000000"/>
        </w:rPr>
        <w:t xml:space="preserve">Name and </w:t>
      </w:r>
      <w:r w:rsidR="00E455DE">
        <w:rPr>
          <w:color w:val="000000"/>
        </w:rPr>
        <w:t xml:space="preserve">phone </w:t>
      </w:r>
      <w:r>
        <w:rPr>
          <w:color w:val="000000"/>
        </w:rPr>
        <w:t>number of participant responsible for external check-in, if not the Trip Leader</w:t>
      </w:r>
    </w:p>
    <w:tbl>
      <w:tblPr>
        <w:tblStyle w:val="TableGrid"/>
        <w:tblW w:w="0" w:type="auto"/>
        <w:tblLook w:val="04A0" w:firstRow="1" w:lastRow="0" w:firstColumn="1" w:lastColumn="0" w:noHBand="0" w:noVBand="1"/>
      </w:tblPr>
      <w:tblGrid>
        <w:gridCol w:w="9350"/>
      </w:tblGrid>
      <w:tr w:rsidR="003029F0" w14:paraId="7CAAB34A" w14:textId="77777777" w:rsidTr="008A6077">
        <w:tc>
          <w:tcPr>
            <w:tcW w:w="9350" w:type="dxa"/>
          </w:tcPr>
          <w:p w14:paraId="55F2002C" w14:textId="6974F66F" w:rsidR="003029F0" w:rsidRDefault="006E4770" w:rsidP="008A6077">
            <w:pPr>
              <w:rPr>
                <w:color w:val="000000"/>
              </w:rPr>
            </w:pPr>
            <w:r>
              <w:rPr>
                <w:color w:val="000000"/>
              </w:rPr>
              <w:t>Trip Leader</w:t>
            </w:r>
            <w:r w:rsidR="00633BC6">
              <w:rPr>
                <w:color w:val="000000"/>
              </w:rPr>
              <w:t>s</w:t>
            </w:r>
            <w:r>
              <w:rPr>
                <w:color w:val="000000"/>
              </w:rPr>
              <w:t xml:space="preserve">: </w:t>
            </w:r>
            <w:r w:rsidR="00243EBD" w:rsidRPr="001C2E3E">
              <w:rPr>
                <w:color w:val="000000"/>
              </w:rPr>
              <w:t>Emily Adamczyk</w:t>
            </w:r>
            <w:r w:rsidR="00633BC6">
              <w:rPr>
                <w:color w:val="000000"/>
              </w:rPr>
              <w:t xml:space="preserve"> and Siobhan Schenk</w:t>
            </w:r>
          </w:p>
          <w:p w14:paraId="3FFD8A2D" w14:textId="77777777" w:rsidR="003029F0" w:rsidRDefault="003029F0" w:rsidP="008A6077">
            <w:pPr>
              <w:rPr>
                <w:color w:val="000000"/>
              </w:rPr>
            </w:pPr>
          </w:p>
        </w:tc>
      </w:tr>
    </w:tbl>
    <w:p w14:paraId="57D7C8B3" w14:textId="3BAD2102" w:rsidR="00E455DE" w:rsidRDefault="00E455DE"/>
    <w:p w14:paraId="0000005A" w14:textId="70719726" w:rsidR="008F0DC9" w:rsidRDefault="0056453F">
      <w:pPr>
        <w:rPr>
          <w:color w:val="000000"/>
        </w:rPr>
      </w:pPr>
      <w:r>
        <w:rPr>
          <w:color w:val="000000"/>
        </w:rPr>
        <w:t>Project Leader Phone Number</w:t>
      </w:r>
    </w:p>
    <w:tbl>
      <w:tblPr>
        <w:tblStyle w:val="TableGrid"/>
        <w:tblW w:w="0" w:type="auto"/>
        <w:tblLook w:val="04A0" w:firstRow="1" w:lastRow="0" w:firstColumn="1" w:lastColumn="0" w:noHBand="0" w:noVBand="1"/>
      </w:tblPr>
      <w:tblGrid>
        <w:gridCol w:w="9350"/>
      </w:tblGrid>
      <w:tr w:rsidR="003029F0" w14:paraId="715F0DDE" w14:textId="77777777" w:rsidTr="008A6077">
        <w:tc>
          <w:tcPr>
            <w:tcW w:w="9350" w:type="dxa"/>
          </w:tcPr>
          <w:p w14:paraId="6164F516" w14:textId="77777777" w:rsidR="00633BC6" w:rsidRDefault="00633BC6" w:rsidP="00633BC6">
            <w:pPr>
              <w:rPr>
                <w:color w:val="000000"/>
              </w:rPr>
            </w:pPr>
            <w:r>
              <w:rPr>
                <w:color w:val="000000"/>
              </w:rPr>
              <w:t xml:space="preserve">Emily Adamczyk: 604-842-8657, Siobhan Schenk: 506-471-3607 </w:t>
            </w:r>
          </w:p>
          <w:p w14:paraId="2D214BA0" w14:textId="77777777" w:rsidR="003029F0" w:rsidRDefault="003029F0" w:rsidP="008A6077">
            <w:pPr>
              <w:rPr>
                <w:color w:val="000000"/>
              </w:rPr>
            </w:pPr>
          </w:p>
        </w:tc>
      </w:tr>
    </w:tbl>
    <w:p w14:paraId="39FFC74D" w14:textId="66A3E832" w:rsidR="00E455DE" w:rsidRDefault="00E455DE">
      <w:pPr>
        <w:rPr>
          <w:color w:val="000000"/>
        </w:rPr>
      </w:pPr>
    </w:p>
    <w:p w14:paraId="70316009" w14:textId="656D9563" w:rsidR="003029F0" w:rsidRDefault="0056453F" w:rsidP="003029F0">
      <w:pPr>
        <w:rPr>
          <w:color w:val="000000"/>
        </w:rPr>
      </w:pPr>
      <w:r>
        <w:rPr>
          <w:color w:val="000000"/>
        </w:rPr>
        <w:t xml:space="preserve">Name and number of external contact person </w:t>
      </w:r>
      <w:commentRangeStart w:id="21"/>
      <w:r>
        <w:rPr>
          <w:color w:val="000000"/>
        </w:rPr>
        <w:t>at UBC</w:t>
      </w:r>
      <w:commentRangeEnd w:id="21"/>
      <w:r w:rsidR="006A47DD">
        <w:rPr>
          <w:rStyle w:val="CommentReference"/>
          <w:lang w:val="en-US"/>
        </w:rPr>
        <w:commentReference w:id="21"/>
      </w:r>
      <w:r>
        <w:rPr>
          <w:color w:val="000000"/>
        </w:rPr>
        <w:t>, if not the Project Leader</w:t>
      </w:r>
    </w:p>
    <w:tbl>
      <w:tblPr>
        <w:tblStyle w:val="TableGrid"/>
        <w:tblW w:w="0" w:type="auto"/>
        <w:tblLook w:val="04A0" w:firstRow="1" w:lastRow="0" w:firstColumn="1" w:lastColumn="0" w:noHBand="0" w:noVBand="1"/>
      </w:tblPr>
      <w:tblGrid>
        <w:gridCol w:w="9350"/>
      </w:tblGrid>
      <w:tr w:rsidR="003029F0" w14:paraId="3C4F6B90" w14:textId="77777777" w:rsidTr="008A6077">
        <w:tc>
          <w:tcPr>
            <w:tcW w:w="9350" w:type="dxa"/>
          </w:tcPr>
          <w:p w14:paraId="3A60B396" w14:textId="0E4941B2" w:rsidR="002C44B5" w:rsidRDefault="00E96124" w:rsidP="008A6077">
            <w:pPr>
              <w:rPr>
                <w:ins w:id="22" w:author="sschenk@student.ubc.ca" w:date="2020-11-13T15:46:00Z"/>
                <w:color w:val="000000"/>
              </w:rPr>
            </w:pPr>
            <w:r>
              <w:rPr>
                <w:color w:val="000000"/>
              </w:rPr>
              <w:t xml:space="preserve">Laura </w:t>
            </w:r>
            <w:proofErr w:type="spellStart"/>
            <w:r>
              <w:rPr>
                <w:color w:val="000000"/>
              </w:rPr>
              <w:t>Parfrey</w:t>
            </w:r>
            <w:proofErr w:type="spellEnd"/>
            <w:r>
              <w:rPr>
                <w:color w:val="000000"/>
              </w:rPr>
              <w:t>, 604-992-8397</w:t>
            </w:r>
            <w:ins w:id="23" w:author="sschenk@student.ubc.ca" w:date="2020-11-13T15:46:00Z">
              <w:r w:rsidR="002C44B5">
                <w:rPr>
                  <w:color w:val="000000"/>
                </w:rPr>
                <w:t xml:space="preserve"> (primary contact)</w:t>
              </w:r>
            </w:ins>
            <w:r w:rsidR="003E7660">
              <w:rPr>
                <w:color w:val="000000"/>
              </w:rPr>
              <w:t xml:space="preserve">. </w:t>
            </w:r>
            <w:bookmarkStart w:id="24" w:name="_Hlk54625956"/>
          </w:p>
          <w:p w14:paraId="798C5F4D" w14:textId="77777777" w:rsidR="002C44B5" w:rsidRDefault="002C44B5" w:rsidP="008A6077">
            <w:pPr>
              <w:rPr>
                <w:ins w:id="25" w:author="sschenk@student.ubc.ca" w:date="2020-11-13T15:46:00Z"/>
                <w:color w:val="000000"/>
              </w:rPr>
            </w:pPr>
          </w:p>
          <w:p w14:paraId="74D76174" w14:textId="54BDA35F" w:rsidR="00C64615" w:rsidRPr="00BC6CC3" w:rsidDel="002C44B5" w:rsidRDefault="003E7660" w:rsidP="008A6077">
            <w:pPr>
              <w:rPr>
                <w:del w:id="26" w:author="sschenk@student.ubc.ca" w:date="2020-11-13T15:47:00Z"/>
                <w:color w:val="000000"/>
                <w:rPrChange w:id="27" w:author="sschenk@student.ubc.ca" w:date="2020-11-13T15:48:00Z">
                  <w:rPr>
                    <w:del w:id="28" w:author="sschenk@student.ubc.ca" w:date="2020-11-13T15:47:00Z"/>
                  </w:rPr>
                </w:rPrChange>
              </w:rPr>
            </w:pPr>
            <w:r>
              <w:rPr>
                <w:color w:val="000000"/>
              </w:rPr>
              <w:t>I</w:t>
            </w:r>
            <w:r w:rsidR="00B53AB7">
              <w:rPr>
                <w:color w:val="000000"/>
              </w:rPr>
              <w:t xml:space="preserve">n cases where Laura is </w:t>
            </w:r>
            <w:del w:id="29" w:author="Amy Angert" w:date="2020-11-06T09:35:00Z">
              <w:r w:rsidR="00B53AB7" w:rsidDel="00184EC8">
                <w:rPr>
                  <w:color w:val="000000"/>
                </w:rPr>
                <w:delText xml:space="preserve">not </w:delText>
              </w:r>
            </w:del>
            <w:r w:rsidR="00B53AB7">
              <w:rPr>
                <w:color w:val="000000"/>
              </w:rPr>
              <w:t>on field trip</w:t>
            </w:r>
            <w:r>
              <w:rPr>
                <w:color w:val="000000"/>
              </w:rPr>
              <w:t>,</w:t>
            </w:r>
            <w:r w:rsidR="00C64615">
              <w:rPr>
                <w:color w:val="000000"/>
              </w:rPr>
              <w:t xml:space="preserve"> </w:t>
            </w:r>
            <w:commentRangeStart w:id="30"/>
            <w:r w:rsidR="00C64615">
              <w:rPr>
                <w:color w:val="000000"/>
              </w:rPr>
              <w:t>Andrew Simon</w:t>
            </w:r>
            <w:r w:rsidR="00B024CE">
              <w:rPr>
                <w:color w:val="000000"/>
              </w:rPr>
              <w:t>, director of IMERSS</w:t>
            </w:r>
            <w:r w:rsidR="00C64615">
              <w:rPr>
                <w:color w:val="000000"/>
              </w:rPr>
              <w:t xml:space="preserve"> (cell: </w:t>
            </w:r>
            <w:r w:rsidR="00C64615">
              <w:rPr>
                <w:color w:val="222222"/>
              </w:rPr>
              <w:t>250-888-6144)</w:t>
            </w:r>
            <w:r w:rsidR="00C64615">
              <w:rPr>
                <w:color w:val="000000"/>
              </w:rPr>
              <w:t xml:space="preserve"> and Lauren Magner (cell: 250-580-9106, home: 250-539-5089)</w:t>
            </w:r>
            <w:r>
              <w:rPr>
                <w:color w:val="000000"/>
              </w:rPr>
              <w:t xml:space="preserve"> who both live on Galiano Island will act as the external contact persons.</w:t>
            </w:r>
            <w:bookmarkEnd w:id="24"/>
            <w:commentRangeEnd w:id="30"/>
            <w:r w:rsidR="00184EC8">
              <w:rPr>
                <w:rStyle w:val="CommentReference"/>
                <w:lang w:val="en-US"/>
              </w:rPr>
              <w:commentReference w:id="30"/>
            </w:r>
            <w:ins w:id="31" w:author="sschenk@student.ubc.ca" w:date="2020-11-13T15:41:00Z">
              <w:r w:rsidR="001F7BC5">
                <w:rPr>
                  <w:color w:val="000000"/>
                </w:rPr>
                <w:t xml:space="preserve"> Andrew and Lauren </w:t>
              </w:r>
            </w:ins>
            <w:ins w:id="32" w:author="sschenk@student.ubc.ca" w:date="2020-11-13T15:42:00Z">
              <w:r w:rsidR="001F7BC5">
                <w:rPr>
                  <w:color w:val="000000"/>
                </w:rPr>
                <w:t xml:space="preserve">will both be given </w:t>
              </w:r>
              <w:r w:rsidR="00377877">
                <w:rPr>
                  <w:color w:val="000000"/>
                </w:rPr>
                <w:t xml:space="preserve">contact information for </w:t>
              </w:r>
            </w:ins>
            <w:ins w:id="33" w:author="sschenk@student.ubc.ca" w:date="2020-11-13T15:43:00Z">
              <w:r w:rsidR="001B3E7D">
                <w:rPr>
                  <w:color w:val="000000"/>
                </w:rPr>
                <w:t xml:space="preserve">a </w:t>
              </w:r>
            </w:ins>
            <w:ins w:id="34" w:author="sschenk@student.ubc.ca" w:date="2020-11-13T15:42:00Z">
              <w:r w:rsidR="00377877">
                <w:rPr>
                  <w:color w:val="000000"/>
                </w:rPr>
                <w:t>UBC Botany</w:t>
              </w:r>
              <w:r w:rsidR="001B3E7D">
                <w:rPr>
                  <w:color w:val="000000"/>
                </w:rPr>
                <w:t xml:space="preserve"> </w:t>
              </w:r>
            </w:ins>
            <w:ins w:id="35" w:author="sschenk@student.ubc.ca" w:date="2020-11-13T15:43:00Z">
              <w:r w:rsidR="001B3E7D">
                <w:rPr>
                  <w:color w:val="000000"/>
                </w:rPr>
                <w:t>person</w:t>
              </w:r>
            </w:ins>
            <w:ins w:id="36" w:author="sschenk@student.ubc.ca" w:date="2020-11-13T15:45:00Z">
              <w:r w:rsidR="002C44B5">
                <w:rPr>
                  <w:color w:val="000000"/>
                </w:rPr>
                <w:t xml:space="preserve"> (Vincent Billy </w:t>
              </w:r>
            </w:ins>
            <w:ins w:id="37" w:author="sschenk@student.ubc.ca" w:date="2020-11-13T15:48:00Z">
              <w:r w:rsidR="00BC6CC3" w:rsidRPr="00BC6CC3">
                <w:rPr>
                  <w:color w:val="000000"/>
                </w:rPr>
                <w:t>(604</w:t>
              </w:r>
              <w:r w:rsidR="00BC6CC3">
                <w:rPr>
                  <w:color w:val="000000"/>
                </w:rPr>
                <w:t>-</w:t>
              </w:r>
              <w:r w:rsidR="00BC6CC3" w:rsidRPr="00BC6CC3">
                <w:rPr>
                  <w:color w:val="000000"/>
                </w:rPr>
                <w:t>367</w:t>
              </w:r>
              <w:r w:rsidR="00BC6CC3">
                <w:rPr>
                  <w:color w:val="000000"/>
                </w:rPr>
                <w:t>-</w:t>
              </w:r>
              <w:r w:rsidR="00BC6CC3" w:rsidRPr="00BC6CC3">
                <w:rPr>
                  <w:color w:val="000000"/>
                </w:rPr>
                <w:t>3876</w:t>
              </w:r>
            </w:ins>
            <w:ins w:id="38" w:author="sschenk@student.ubc.ca" w:date="2020-11-13T15:45:00Z">
              <w:r w:rsidR="002C44B5">
                <w:rPr>
                  <w:color w:val="000000"/>
                </w:rPr>
                <w:t>)</w:t>
              </w:r>
            </w:ins>
            <w:ins w:id="39" w:author="sschenk@student.ubc.ca" w:date="2020-11-13T15:43:00Z">
              <w:r w:rsidR="001B3E7D">
                <w:rPr>
                  <w:color w:val="000000"/>
                </w:rPr>
                <w:t xml:space="preserve"> to contact</w:t>
              </w:r>
            </w:ins>
            <w:ins w:id="40" w:author="sschenk@student.ubc.ca" w:date="2020-11-13T15:44:00Z">
              <w:r w:rsidR="00635F60">
                <w:rPr>
                  <w:color w:val="000000"/>
                </w:rPr>
                <w:t xml:space="preserve"> as well as this safety plan prior to the trip starting. </w:t>
              </w:r>
            </w:ins>
          </w:p>
          <w:p w14:paraId="1373C6A8" w14:textId="1E548668" w:rsidR="00C64615" w:rsidRPr="00FD2065" w:rsidDel="002C44B5" w:rsidRDefault="00C64615" w:rsidP="008A6077">
            <w:pPr>
              <w:rPr>
                <w:del w:id="41" w:author="sschenk@student.ubc.ca" w:date="2020-11-13T15:47:00Z"/>
                <w:rFonts w:ascii="Calibri" w:eastAsiaTheme="minorEastAsia" w:hAnsi="Calibri" w:cs="Calibri"/>
              </w:rPr>
            </w:pPr>
          </w:p>
          <w:p w14:paraId="4CEDB133" w14:textId="6CC07249" w:rsidR="00A240E1" w:rsidDel="002C44B5" w:rsidRDefault="00A240E1" w:rsidP="008A6077">
            <w:pPr>
              <w:rPr>
                <w:del w:id="42" w:author="sschenk@student.ubc.ca" w:date="2020-11-13T15:47:00Z"/>
                <w:color w:val="000000"/>
              </w:rPr>
            </w:pPr>
            <w:commentRangeStart w:id="43"/>
            <w:del w:id="44" w:author="sschenk@student.ubc.ca" w:date="2020-11-13T15:47:00Z">
              <w:r w:rsidDel="002C44B5">
                <w:rPr>
                  <w:color w:val="000000"/>
                </w:rPr>
                <w:delText xml:space="preserve">Parfrey lab </w:delText>
              </w:r>
              <w:r w:rsidR="00B53AB7" w:rsidDel="002C44B5">
                <w:rPr>
                  <w:color w:val="000000"/>
                </w:rPr>
                <w:delText xml:space="preserve">#fieldtrip </w:delText>
              </w:r>
              <w:r w:rsidR="00A24C18" w:rsidDel="002C44B5">
                <w:rPr>
                  <w:color w:val="000000"/>
                </w:rPr>
                <w:delText>S</w:delText>
              </w:r>
              <w:r w:rsidDel="002C44B5">
                <w:rPr>
                  <w:color w:val="000000"/>
                </w:rPr>
                <w:delText>lack channel</w:delText>
              </w:r>
              <w:commentRangeEnd w:id="43"/>
              <w:r w:rsidR="00883858" w:rsidDel="002C44B5">
                <w:rPr>
                  <w:rStyle w:val="CommentReference"/>
                  <w:lang w:val="en-US"/>
                </w:rPr>
                <w:commentReference w:id="43"/>
              </w:r>
            </w:del>
          </w:p>
          <w:p w14:paraId="79D6B0F4" w14:textId="77777777" w:rsidR="003029F0" w:rsidRDefault="003029F0" w:rsidP="002C44B5">
            <w:pPr>
              <w:rPr>
                <w:color w:val="000000"/>
              </w:rPr>
            </w:pPr>
          </w:p>
        </w:tc>
      </w:tr>
    </w:tbl>
    <w:p w14:paraId="698C894D" w14:textId="43E6A633" w:rsidR="00E455DE" w:rsidRDefault="00E455DE">
      <w:pPr>
        <w:rPr>
          <w:color w:val="000000"/>
        </w:rPr>
      </w:pPr>
    </w:p>
    <w:p w14:paraId="0000005C" w14:textId="146CA947" w:rsidR="008F0DC9" w:rsidRDefault="0056453F">
      <w:pPr>
        <w:rPr>
          <w:color w:val="000000"/>
        </w:rPr>
      </w:pPr>
      <w:r>
        <w:rPr>
          <w:color w:val="000000"/>
        </w:rPr>
        <w:t>How will the trip team maintain external contact with someone at UBC?</w:t>
      </w:r>
    </w:p>
    <w:tbl>
      <w:tblPr>
        <w:tblStyle w:val="TableGrid"/>
        <w:tblW w:w="0" w:type="auto"/>
        <w:tblLook w:val="04A0" w:firstRow="1" w:lastRow="0" w:firstColumn="1" w:lastColumn="0" w:noHBand="0" w:noVBand="1"/>
      </w:tblPr>
      <w:tblGrid>
        <w:gridCol w:w="9350"/>
      </w:tblGrid>
      <w:tr w:rsidR="003029F0" w14:paraId="35937AEA" w14:textId="77777777" w:rsidTr="008A6077">
        <w:tc>
          <w:tcPr>
            <w:tcW w:w="9350" w:type="dxa"/>
          </w:tcPr>
          <w:p w14:paraId="3808F020" w14:textId="2E5FE400" w:rsidR="003029F0" w:rsidRDefault="00E63ADD" w:rsidP="008A6077">
            <w:pPr>
              <w:rPr>
                <w:color w:val="000000"/>
              </w:rPr>
            </w:pPr>
            <w:r>
              <w:rPr>
                <w:color w:val="000000"/>
              </w:rPr>
              <w:t xml:space="preserve">A trip leader will be checking in and out on Parfrey lab </w:t>
            </w:r>
            <w:r w:rsidR="00B53AB7">
              <w:rPr>
                <w:color w:val="000000"/>
              </w:rPr>
              <w:t xml:space="preserve">#fieldtrip </w:t>
            </w:r>
            <w:r w:rsidR="00A24C18">
              <w:rPr>
                <w:color w:val="000000"/>
              </w:rPr>
              <w:t>S</w:t>
            </w:r>
            <w:r>
              <w:rPr>
                <w:color w:val="000000"/>
              </w:rPr>
              <w:t>lack channel.</w:t>
            </w:r>
          </w:p>
          <w:p w14:paraId="49F0CA73" w14:textId="77777777" w:rsidR="003029F0" w:rsidRDefault="003029F0" w:rsidP="008A6077">
            <w:pPr>
              <w:rPr>
                <w:color w:val="000000"/>
              </w:rPr>
            </w:pPr>
          </w:p>
        </w:tc>
      </w:tr>
    </w:tbl>
    <w:p w14:paraId="27A6D4D9" w14:textId="46404A52" w:rsidR="00E455DE" w:rsidRDefault="00E455DE">
      <w:pPr>
        <w:rPr>
          <w:color w:val="000000"/>
        </w:rPr>
      </w:pPr>
    </w:p>
    <w:p w14:paraId="0000005D" w14:textId="6DBEF123" w:rsidR="008F0DC9" w:rsidRDefault="0056453F">
      <w:pPr>
        <w:rPr>
          <w:color w:val="000000"/>
        </w:rPr>
      </w:pPr>
      <w:r>
        <w:rPr>
          <w:color w:val="000000"/>
        </w:rPr>
        <w:t>External check-in schedule</w:t>
      </w:r>
    </w:p>
    <w:tbl>
      <w:tblPr>
        <w:tblStyle w:val="TableGrid"/>
        <w:tblW w:w="0" w:type="auto"/>
        <w:tblLook w:val="04A0" w:firstRow="1" w:lastRow="0" w:firstColumn="1" w:lastColumn="0" w:noHBand="0" w:noVBand="1"/>
      </w:tblPr>
      <w:tblGrid>
        <w:gridCol w:w="9350"/>
      </w:tblGrid>
      <w:tr w:rsidR="003029F0" w14:paraId="27D9CAAF" w14:textId="77777777" w:rsidTr="008A6077">
        <w:tc>
          <w:tcPr>
            <w:tcW w:w="9350" w:type="dxa"/>
          </w:tcPr>
          <w:p w14:paraId="4D6E1223" w14:textId="42BEC1A4" w:rsidR="00A24C18" w:rsidRDefault="00A24C18" w:rsidP="00A24C18">
            <w:pPr>
              <w:rPr>
                <w:color w:val="000000"/>
              </w:rPr>
            </w:pPr>
            <w:r>
              <w:rPr>
                <w:color w:val="000000"/>
              </w:rPr>
              <w:t xml:space="preserve">In Transit: The trip leader(s) will post a Slack message to the Parfrey lab #fieldtrip Slack channel during transit to and from each leg of the outbound and inbound trip (Vancouver, BC Ferries Tsawwassen/Sturdies Bay terminals, Galiano Island). </w:t>
            </w:r>
          </w:p>
          <w:p w14:paraId="12BAAF98" w14:textId="77777777" w:rsidR="00A24C18" w:rsidRDefault="00A24C18" w:rsidP="00A24C18">
            <w:pPr>
              <w:rPr>
                <w:color w:val="000000"/>
              </w:rPr>
            </w:pPr>
          </w:p>
          <w:p w14:paraId="6E55C9B0" w14:textId="54583E38" w:rsidR="00A24C18" w:rsidRDefault="00A24C18" w:rsidP="008A6077">
            <w:pPr>
              <w:rPr>
                <w:color w:val="000000"/>
              </w:rPr>
            </w:pPr>
            <w:r>
              <w:rPr>
                <w:color w:val="000000"/>
              </w:rPr>
              <w:t>Field Sessions at Montague Harbour: Participants will also check in before and after each field session with the external contact person and the Parfrey lab #fieldtrip Slack channel following existing safety guidelines for the site, including filing a daily field plan with explicit risk assessment, weather report, and contact information that is signed by all participants.</w:t>
            </w:r>
          </w:p>
          <w:p w14:paraId="0EE9511F" w14:textId="77777777" w:rsidR="003029F0" w:rsidRDefault="003029F0" w:rsidP="00A24C18">
            <w:pPr>
              <w:rPr>
                <w:color w:val="000000"/>
              </w:rPr>
            </w:pPr>
          </w:p>
        </w:tc>
      </w:tr>
    </w:tbl>
    <w:p w14:paraId="37F28BF8" w14:textId="69416CCB" w:rsidR="00E455DE" w:rsidRDefault="00E455DE"/>
    <w:p w14:paraId="0000005F" w14:textId="6EF07DAF" w:rsidR="008F0DC9" w:rsidRDefault="00C95D33">
      <w:pPr>
        <w:rPr>
          <w:color w:val="000000"/>
        </w:rPr>
      </w:pPr>
      <w:sdt>
        <w:sdtPr>
          <w:tag w:val="goog_rdk_19"/>
          <w:id w:val="1563521901"/>
        </w:sdtPr>
        <w:sdtEndPr/>
        <w:sdtContent/>
      </w:sdt>
      <w:sdt>
        <w:sdtPr>
          <w:tag w:val="goog_rdk_20"/>
          <w:id w:val="1841350237"/>
        </w:sdtPr>
        <w:sdtEndPr/>
        <w:sdtContent/>
      </w:sdt>
      <w:r w:rsidR="0056453F">
        <w:rPr>
          <w:color w:val="000000"/>
        </w:rPr>
        <w:t>If external contact is not made at the designated time, please describe the steps to be taken</w:t>
      </w:r>
      <w:r w:rsidR="00BF36D9">
        <w:rPr>
          <w:color w:val="000000"/>
        </w:rPr>
        <w:t xml:space="preserve"> (i.e., what w</w:t>
      </w:r>
      <w:r w:rsidR="0056453F">
        <w:rPr>
          <w:color w:val="000000"/>
        </w:rPr>
        <w:t>ill be done and who will be alerted</w:t>
      </w:r>
      <w:r w:rsidR="00BF36D9">
        <w:rPr>
          <w:color w:val="000000"/>
        </w:rPr>
        <w:t>).</w:t>
      </w:r>
      <w:r w:rsidR="0056453F">
        <w:rPr>
          <w:color w:val="000000"/>
        </w:rPr>
        <w:t xml:space="preserve">     </w:t>
      </w:r>
    </w:p>
    <w:tbl>
      <w:tblPr>
        <w:tblStyle w:val="TableGrid"/>
        <w:tblW w:w="0" w:type="auto"/>
        <w:tblLook w:val="04A0" w:firstRow="1" w:lastRow="0" w:firstColumn="1" w:lastColumn="0" w:noHBand="0" w:noVBand="1"/>
      </w:tblPr>
      <w:tblGrid>
        <w:gridCol w:w="9350"/>
      </w:tblGrid>
      <w:tr w:rsidR="003029F0" w14:paraId="4B454F5A" w14:textId="77777777" w:rsidTr="008A6077">
        <w:tc>
          <w:tcPr>
            <w:tcW w:w="9350" w:type="dxa"/>
          </w:tcPr>
          <w:p w14:paraId="37FE433B" w14:textId="26F706A8" w:rsidR="00A24C18" w:rsidRDefault="00A24C18" w:rsidP="00A24C18">
            <w:pPr>
              <w:rPr>
                <w:color w:val="000000"/>
              </w:rPr>
            </w:pPr>
            <w:r>
              <w:rPr>
                <w:color w:val="000000"/>
              </w:rPr>
              <w:t>In Transit: The external contact will attempt to communicate with the team leaders if they do not hear from the team two hours after agreed upon check-in time (based on the exact travel itinerary). If they are unable to make contact at that time, they will contact the field safety officers. If they still cannot retrieve information on the whereabouts of the team, the external UBC contact will then notify RCMP and the Botany Department.</w:t>
            </w:r>
            <w:r w:rsidRPr="00313334">
              <w:rPr>
                <w:color w:val="000000"/>
              </w:rPr>
              <w:t xml:space="preserve"> </w:t>
            </w:r>
            <w:r>
              <w:rPr>
                <w:color w:val="000000"/>
              </w:rPr>
              <w:t>I</w:t>
            </w:r>
            <w:r w:rsidRPr="00313334">
              <w:rPr>
                <w:color w:val="000000"/>
              </w:rPr>
              <w:t>f participants cann</w:t>
            </w:r>
            <w:r>
              <w:rPr>
                <w:color w:val="000000"/>
              </w:rPr>
              <w:t xml:space="preserve">ot be located, emergency contacts of </w:t>
            </w:r>
            <w:r w:rsidRPr="00FD2065">
              <w:t>participants</w:t>
            </w:r>
            <w:r>
              <w:t xml:space="preserve"> will be contacted</w:t>
            </w:r>
          </w:p>
          <w:p w14:paraId="076BC281" w14:textId="77777777" w:rsidR="00A24C18" w:rsidRDefault="00A24C18" w:rsidP="008A6077">
            <w:pPr>
              <w:rPr>
                <w:color w:val="000000"/>
              </w:rPr>
            </w:pPr>
          </w:p>
          <w:p w14:paraId="1BDA8FC3" w14:textId="0B57ACF0" w:rsidR="00180E29" w:rsidRDefault="00A24C18" w:rsidP="008A6077">
            <w:commentRangeStart w:id="45"/>
            <w:r>
              <w:rPr>
                <w:color w:val="000000"/>
              </w:rPr>
              <w:t>Team leader emergency contacts:</w:t>
            </w:r>
          </w:p>
          <w:p w14:paraId="584E2A69" w14:textId="4D157CE7" w:rsidR="00180E29" w:rsidRPr="00180E29" w:rsidRDefault="00180E29" w:rsidP="008A6077">
            <w:pPr>
              <w:rPr>
                <w:color w:val="000000"/>
              </w:rPr>
            </w:pPr>
            <w:r>
              <w:t xml:space="preserve">Emily: 778-984-6930 (Martin </w:t>
            </w:r>
            <w:proofErr w:type="spellStart"/>
            <w:r>
              <w:t>Kuerbis</w:t>
            </w:r>
            <w:proofErr w:type="spellEnd"/>
            <w:r>
              <w:t xml:space="preserve"> – Partner)</w:t>
            </w:r>
          </w:p>
          <w:p w14:paraId="25887991" w14:textId="299D26BC" w:rsidR="00180E29" w:rsidRDefault="00180E29" w:rsidP="008A6077">
            <w:r>
              <w:t xml:space="preserve">Siobhan: </w:t>
            </w:r>
            <w:r w:rsidR="00397D2E">
              <w:t xml:space="preserve">506-471-7962 </w:t>
            </w:r>
            <w:r>
              <w:t>(</w:t>
            </w:r>
            <w:r w:rsidR="00C64615">
              <w:t>Father</w:t>
            </w:r>
            <w:r>
              <w:t>)</w:t>
            </w:r>
            <w:commentRangeEnd w:id="45"/>
            <w:r w:rsidR="006A47DD">
              <w:rPr>
                <w:rStyle w:val="CommentReference"/>
                <w:lang w:val="en-US"/>
              </w:rPr>
              <w:commentReference w:id="45"/>
            </w:r>
          </w:p>
          <w:p w14:paraId="705D6DAC" w14:textId="0EE548EE" w:rsidR="003029F0" w:rsidRDefault="003029F0" w:rsidP="00180E29">
            <w:pPr>
              <w:rPr>
                <w:color w:val="000000"/>
              </w:rPr>
            </w:pPr>
          </w:p>
        </w:tc>
      </w:tr>
    </w:tbl>
    <w:p w14:paraId="1B12A58D" w14:textId="34FB869D" w:rsidR="00E455DE" w:rsidRDefault="00E455DE">
      <w:pPr>
        <w:rPr>
          <w:color w:val="000000"/>
        </w:rPr>
      </w:pPr>
    </w:p>
    <w:p w14:paraId="3067F21A" w14:textId="77777777" w:rsidR="00A24C18" w:rsidRDefault="00A24C18">
      <w:pPr>
        <w:rPr>
          <w:color w:val="000000"/>
        </w:rPr>
      </w:pPr>
    </w:p>
    <w:p w14:paraId="00000061" w14:textId="297DA978" w:rsidR="008F0DC9" w:rsidRDefault="0056453F">
      <w:r>
        <w:rPr>
          <w:b/>
          <w:color w:val="000000"/>
        </w:rPr>
        <w:t>Site Contacts</w:t>
      </w:r>
    </w:p>
    <w:p w14:paraId="00000062" w14:textId="5F8E43FC" w:rsidR="008F0DC9" w:rsidRDefault="0056453F">
      <w:pPr>
        <w:rPr>
          <w:i/>
        </w:rPr>
      </w:pPr>
      <w:r>
        <w:rPr>
          <w:i/>
        </w:rPr>
        <w:t xml:space="preserve">Please list contact info for any </w:t>
      </w:r>
      <w:sdt>
        <w:sdtPr>
          <w:tag w:val="goog_rdk_21"/>
          <w:id w:val="1622261213"/>
        </w:sdtPr>
        <w:sdtEndPr/>
        <w:sdtContent/>
      </w:sdt>
      <w:r>
        <w:rPr>
          <w:i/>
        </w:rPr>
        <w:t xml:space="preserve">local site </w:t>
      </w:r>
      <w:r w:rsidR="008B023C">
        <w:rPr>
          <w:i/>
        </w:rPr>
        <w:t>contacts</w:t>
      </w:r>
      <w:r>
        <w:rPr>
          <w:i/>
        </w:rPr>
        <w:t xml:space="preserve"> (e.g., field station managers, property owners, park staff) or local entities (e.g., park headquarters), if applicable.</w:t>
      </w:r>
    </w:p>
    <w:p w14:paraId="00000063" w14:textId="77777777" w:rsidR="008F0DC9" w:rsidRDefault="008F0DC9">
      <w:pPr>
        <w:rPr>
          <w:color w:val="000000"/>
        </w:rPr>
      </w:pPr>
    </w:p>
    <w:tbl>
      <w:tblPr>
        <w:tblStyle w:val="a3"/>
        <w:tblW w:w="9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5"/>
        <w:gridCol w:w="1843"/>
        <w:gridCol w:w="3119"/>
        <w:gridCol w:w="1559"/>
      </w:tblGrid>
      <w:tr w:rsidR="00592DAA" w14:paraId="250163F6" w14:textId="77777777" w:rsidTr="0081453A">
        <w:trPr>
          <w:tblHeader/>
        </w:trPr>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86D8B" w14:textId="1DAA2C2C" w:rsidR="00592DAA" w:rsidRDefault="00592DAA" w:rsidP="008A6077">
            <w:r>
              <w:rPr>
                <w:color w:val="000000"/>
              </w:rPr>
              <w:t>Name/Entity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A3DA4" w14:textId="1DBEFB54" w:rsidR="00592DAA" w:rsidRDefault="00592DAA" w:rsidP="008A6077">
            <w:r>
              <w:rPr>
                <w:color w:val="000000"/>
              </w:rPr>
              <w:t>Title/Role</w:t>
            </w:r>
          </w:p>
        </w:tc>
        <w:tc>
          <w:tcPr>
            <w:tcW w:w="3119" w:type="dxa"/>
            <w:tcBorders>
              <w:top w:val="single" w:sz="8" w:space="0" w:color="000000"/>
              <w:left w:val="single" w:sz="8" w:space="0" w:color="000000"/>
              <w:bottom w:val="single" w:sz="8" w:space="0" w:color="000000"/>
              <w:right w:val="single" w:sz="8" w:space="0" w:color="000000"/>
            </w:tcBorders>
          </w:tcPr>
          <w:p w14:paraId="56C547DB" w14:textId="77777777" w:rsidR="00592DAA" w:rsidRDefault="00592DAA" w:rsidP="008A6077">
            <w:pPr>
              <w:rPr>
                <w:color w:val="000000"/>
              </w:rPr>
            </w:pPr>
            <w:r>
              <w:rPr>
                <w:color w:val="000000"/>
              </w:rPr>
              <w:t>Email</w:t>
            </w:r>
          </w:p>
          <w:p w14:paraId="128C7C8A" w14:textId="509A9EA7" w:rsidR="00592DAA" w:rsidRDefault="00592DAA" w:rsidP="008A6077">
            <w:pPr>
              <w:rPr>
                <w:color w:val="000000"/>
              </w:rPr>
            </w:pPr>
          </w:p>
        </w:tc>
        <w:tc>
          <w:tcPr>
            <w:tcW w:w="1559" w:type="dxa"/>
            <w:tcBorders>
              <w:top w:val="single" w:sz="8" w:space="0" w:color="000000"/>
              <w:left w:val="single" w:sz="8" w:space="0" w:color="000000"/>
              <w:bottom w:val="single" w:sz="8" w:space="0" w:color="000000"/>
              <w:right w:val="single" w:sz="8" w:space="0" w:color="000000"/>
            </w:tcBorders>
          </w:tcPr>
          <w:p w14:paraId="3EA397C0" w14:textId="7221B793" w:rsidR="00592DAA" w:rsidRDefault="00592DAA" w:rsidP="008A6077">
            <w:pPr>
              <w:rPr>
                <w:color w:val="000000"/>
              </w:rPr>
            </w:pPr>
            <w:r>
              <w:rPr>
                <w:color w:val="000000"/>
              </w:rPr>
              <w:t>Phone</w:t>
            </w:r>
          </w:p>
        </w:tc>
      </w:tr>
      <w:tr w:rsidR="00592DAA" w14:paraId="342C3FE8" w14:textId="77777777" w:rsidTr="0081453A">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43E22" w14:textId="53E64318" w:rsidR="00D86F92" w:rsidRPr="00D86F92" w:rsidRDefault="0081453A" w:rsidP="00D86F92">
            <w:pPr>
              <w:rPr>
                <w:color w:val="000000"/>
              </w:rPr>
            </w:pPr>
            <w:r>
              <w:rPr>
                <w:color w:val="000000"/>
              </w:rPr>
              <w:t>BC Parks staff</w:t>
            </w:r>
          </w:p>
          <w:p w14:paraId="4164AB95" w14:textId="2D06EA06" w:rsidR="00592DAA" w:rsidRDefault="00592DAA" w:rsidP="008A6077"/>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F3152" w14:textId="6263B391" w:rsidR="0081453A" w:rsidRDefault="0081453A" w:rsidP="008A6077">
            <w:r>
              <w:t xml:space="preserve">Sarah </w:t>
            </w:r>
            <w:proofErr w:type="spellStart"/>
            <w:r>
              <w:t>Joanisse</w:t>
            </w:r>
            <w:proofErr w:type="spellEnd"/>
            <w:r>
              <w:t xml:space="preserve"> </w:t>
            </w:r>
          </w:p>
          <w:p w14:paraId="4E175D74" w14:textId="0F69B569" w:rsidR="0081453A" w:rsidRDefault="0081453A" w:rsidP="0081453A"/>
        </w:tc>
        <w:tc>
          <w:tcPr>
            <w:tcW w:w="3119" w:type="dxa"/>
            <w:tcBorders>
              <w:top w:val="single" w:sz="8" w:space="0" w:color="000000"/>
              <w:left w:val="single" w:sz="8" w:space="0" w:color="000000"/>
              <w:bottom w:val="single" w:sz="8" w:space="0" w:color="000000"/>
              <w:right w:val="single" w:sz="8" w:space="0" w:color="000000"/>
            </w:tcBorders>
          </w:tcPr>
          <w:p w14:paraId="1AD8DF95" w14:textId="17D7D45E" w:rsidR="00592DAA" w:rsidRDefault="0081453A" w:rsidP="008A6077">
            <w:r w:rsidRPr="0081453A">
              <w:t>sarah.joanisse@gov.bc.ca</w:t>
            </w:r>
          </w:p>
          <w:p w14:paraId="36F6C62C" w14:textId="5E27FAEF" w:rsidR="0081453A" w:rsidRPr="0081453A" w:rsidRDefault="0081453A" w:rsidP="008A6077"/>
        </w:tc>
        <w:tc>
          <w:tcPr>
            <w:tcW w:w="1559" w:type="dxa"/>
            <w:tcBorders>
              <w:top w:val="single" w:sz="8" w:space="0" w:color="000000"/>
              <w:left w:val="single" w:sz="8" w:space="0" w:color="000000"/>
              <w:bottom w:val="single" w:sz="8" w:space="0" w:color="000000"/>
              <w:right w:val="single" w:sz="8" w:space="0" w:color="000000"/>
            </w:tcBorders>
          </w:tcPr>
          <w:p w14:paraId="4E8DE237" w14:textId="592BFAC4" w:rsidR="00592DAA" w:rsidRPr="00FD2065" w:rsidRDefault="0081453A" w:rsidP="008A6077">
            <w:r>
              <w:t>NA</w:t>
            </w:r>
          </w:p>
        </w:tc>
      </w:tr>
      <w:tr w:rsidR="0081453A" w14:paraId="109E8475" w14:textId="77777777" w:rsidTr="0081453A">
        <w:tc>
          <w:tcPr>
            <w:tcW w:w="2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00EA6" w14:textId="67087AF8" w:rsidR="0081453A" w:rsidRDefault="0081453A" w:rsidP="00D86F92">
            <w:pPr>
              <w:rPr>
                <w:color w:val="000000"/>
              </w:rPr>
            </w:pPr>
            <w:r>
              <w:rPr>
                <w:color w:val="000000"/>
              </w:rPr>
              <w:t>BC Parks staff</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EF83A" w14:textId="5C9E94EA" w:rsidR="0081453A" w:rsidRDefault="0081453A" w:rsidP="008A6077">
            <w:r>
              <w:t xml:space="preserve">Erica </w:t>
            </w:r>
            <w:proofErr w:type="spellStart"/>
            <w:r>
              <w:t>McClaren</w:t>
            </w:r>
            <w:proofErr w:type="spellEnd"/>
          </w:p>
        </w:tc>
        <w:tc>
          <w:tcPr>
            <w:tcW w:w="3119" w:type="dxa"/>
            <w:tcBorders>
              <w:top w:val="single" w:sz="8" w:space="0" w:color="000000"/>
              <w:left w:val="single" w:sz="8" w:space="0" w:color="000000"/>
              <w:bottom w:val="single" w:sz="8" w:space="0" w:color="000000"/>
              <w:right w:val="single" w:sz="8" w:space="0" w:color="000000"/>
            </w:tcBorders>
          </w:tcPr>
          <w:p w14:paraId="1555C814" w14:textId="2DF3C130" w:rsidR="0081453A" w:rsidRDefault="0081453A" w:rsidP="009A2382">
            <w:r>
              <w:t>erica.mcclaren@gov.bc.ca</w:t>
            </w:r>
          </w:p>
        </w:tc>
        <w:tc>
          <w:tcPr>
            <w:tcW w:w="1559" w:type="dxa"/>
            <w:tcBorders>
              <w:top w:val="single" w:sz="8" w:space="0" w:color="000000"/>
              <w:left w:val="single" w:sz="8" w:space="0" w:color="000000"/>
              <w:bottom w:val="single" w:sz="8" w:space="0" w:color="000000"/>
              <w:right w:val="single" w:sz="8" w:space="0" w:color="000000"/>
            </w:tcBorders>
          </w:tcPr>
          <w:p w14:paraId="16E95640" w14:textId="3EDD77B4" w:rsidR="0081453A" w:rsidRPr="009A2382" w:rsidRDefault="0081453A" w:rsidP="009A2382">
            <w:r>
              <w:t>NA</w:t>
            </w:r>
          </w:p>
        </w:tc>
      </w:tr>
    </w:tbl>
    <w:p w14:paraId="61CBC9C7" w14:textId="6208D0C0" w:rsidR="001D77DA" w:rsidRDefault="001D77DA">
      <w:pPr>
        <w:rPr>
          <w:color w:val="000000"/>
        </w:rPr>
      </w:pPr>
    </w:p>
    <w:p w14:paraId="00000068" w14:textId="4947ACC8" w:rsidR="008F0DC9" w:rsidRDefault="0056453F">
      <w:pPr>
        <w:rPr>
          <w:b/>
        </w:rPr>
      </w:pPr>
      <w:r>
        <w:rPr>
          <w:b/>
        </w:rPr>
        <w:t>Departmental Contacts</w:t>
      </w:r>
    </w:p>
    <w:p w14:paraId="00000069" w14:textId="77777777" w:rsidR="008F0DC9" w:rsidRDefault="0056453F">
      <w:pPr>
        <w:rPr>
          <w:i/>
          <w:color w:val="000000"/>
        </w:rPr>
      </w:pPr>
      <w:r>
        <w:rPr>
          <w:i/>
          <w:color w:val="000000"/>
        </w:rPr>
        <w:t>Main departmental contacts are listed here. Please add other UBC staff contacts, if applicable.</w:t>
      </w:r>
    </w:p>
    <w:p w14:paraId="0000006A" w14:textId="77777777" w:rsidR="008F0DC9" w:rsidRDefault="008F0DC9">
      <w:pPr>
        <w:rPr>
          <w:color w:val="000000"/>
        </w:rPr>
      </w:pPr>
    </w:p>
    <w:p w14:paraId="0000006B" w14:textId="73C312DA" w:rsidR="008F0DC9" w:rsidRDefault="0056453F">
      <w:pPr>
        <w:rPr>
          <w:color w:val="000000"/>
        </w:rPr>
      </w:pPr>
      <w:r>
        <w:rPr>
          <w:color w:val="000000"/>
        </w:rPr>
        <w:t>Department</w:t>
      </w:r>
      <w:r w:rsidR="001D77DA">
        <w:rPr>
          <w:color w:val="000000"/>
        </w:rPr>
        <w:t xml:space="preserve"> Head</w:t>
      </w:r>
      <w:r>
        <w:rPr>
          <w:color w:val="000000"/>
        </w:rPr>
        <w:t>: Sean Graham</w:t>
      </w:r>
      <w:sdt>
        <w:sdtPr>
          <w:tag w:val="goog_rdk_23"/>
          <w:id w:val="-882556426"/>
        </w:sdtPr>
        <w:sdtEndPr/>
        <w:sdtContent/>
      </w:sdt>
      <w:r>
        <w:rPr>
          <w:color w:val="000000"/>
        </w:rPr>
        <w:t>, 604-822-3554</w:t>
      </w:r>
      <w:r w:rsidR="001D77DA">
        <w:rPr>
          <w:color w:val="000000"/>
        </w:rPr>
        <w:t xml:space="preserve"> /personal # emergencies only: 604</w:t>
      </w:r>
      <w:r w:rsidR="00E96486">
        <w:rPr>
          <w:color w:val="000000"/>
        </w:rPr>
        <w:t>-</w:t>
      </w:r>
      <w:r w:rsidR="001D77DA">
        <w:rPr>
          <w:color w:val="000000"/>
        </w:rPr>
        <w:t>714-1757</w:t>
      </w:r>
    </w:p>
    <w:p w14:paraId="551E7A77" w14:textId="7AF13FC5" w:rsidR="001D77DA" w:rsidRDefault="0056453F" w:rsidP="001D77DA">
      <w:pPr>
        <w:rPr>
          <w:color w:val="000000"/>
        </w:rPr>
      </w:pPr>
      <w:r>
        <w:rPr>
          <w:color w:val="000000"/>
        </w:rPr>
        <w:t>Admin Director: Alison Munro, 604-822-4882</w:t>
      </w:r>
      <w:r w:rsidR="001D77DA">
        <w:rPr>
          <w:color w:val="000000"/>
        </w:rPr>
        <w:t>/personal # emergencies only: 604</w:t>
      </w:r>
      <w:r w:rsidR="00E96486">
        <w:rPr>
          <w:color w:val="000000"/>
        </w:rPr>
        <w:t>-</w:t>
      </w:r>
      <w:r w:rsidR="001D77DA">
        <w:rPr>
          <w:color w:val="000000"/>
        </w:rPr>
        <w:t>817-9472</w:t>
      </w:r>
    </w:p>
    <w:p w14:paraId="0000006D" w14:textId="7AD3F6A3" w:rsidR="008F0DC9" w:rsidRDefault="0056453F">
      <w:pPr>
        <w:rPr>
          <w:color w:val="000000"/>
        </w:rPr>
      </w:pPr>
      <w:r>
        <w:rPr>
          <w:color w:val="000000"/>
        </w:rPr>
        <w:t>Assistant to the Head/Admin Support: Isabel Ferens, 604-822-8524</w:t>
      </w:r>
    </w:p>
    <w:p w14:paraId="69AA5150" w14:textId="19304CFB" w:rsidR="001D77DA" w:rsidRDefault="001D77DA">
      <w:pPr>
        <w:rPr>
          <w:color w:val="000000"/>
        </w:rPr>
      </w:pPr>
    </w:p>
    <w:tbl>
      <w:tblPr>
        <w:tblStyle w:val="TableGrid"/>
        <w:tblW w:w="0" w:type="auto"/>
        <w:tblLook w:val="04A0" w:firstRow="1" w:lastRow="0" w:firstColumn="1" w:lastColumn="0" w:noHBand="0" w:noVBand="1"/>
      </w:tblPr>
      <w:tblGrid>
        <w:gridCol w:w="9350"/>
      </w:tblGrid>
      <w:tr w:rsidR="00316E09" w14:paraId="10879A23" w14:textId="77777777" w:rsidTr="008A6077">
        <w:tc>
          <w:tcPr>
            <w:tcW w:w="9350" w:type="dxa"/>
          </w:tcPr>
          <w:p w14:paraId="65E2769B" w14:textId="77777777" w:rsidR="00316E09" w:rsidRDefault="00316E09" w:rsidP="008A6077">
            <w:pPr>
              <w:rPr>
                <w:color w:val="000000"/>
              </w:rPr>
            </w:pPr>
          </w:p>
          <w:p w14:paraId="3BED0FE5" w14:textId="77777777" w:rsidR="00316E09" w:rsidRDefault="00316E09" w:rsidP="008A6077">
            <w:pPr>
              <w:rPr>
                <w:color w:val="000000"/>
              </w:rPr>
            </w:pPr>
          </w:p>
        </w:tc>
      </w:tr>
    </w:tbl>
    <w:p w14:paraId="6A7E3C07" w14:textId="07D1D53A" w:rsidR="00316E09" w:rsidRDefault="00316E09">
      <w:pPr>
        <w:rPr>
          <w:color w:val="000000"/>
        </w:rPr>
      </w:pPr>
    </w:p>
    <w:p w14:paraId="17EDCF24" w14:textId="77777777" w:rsidR="00316E09" w:rsidRDefault="00316E09">
      <w:pPr>
        <w:rPr>
          <w:color w:val="000000"/>
        </w:rPr>
      </w:pPr>
    </w:p>
    <w:p w14:paraId="0000006F" w14:textId="77777777" w:rsidR="008F0DC9" w:rsidRDefault="0056453F">
      <w:r>
        <w:rPr>
          <w:b/>
          <w:color w:val="000000"/>
        </w:rPr>
        <w:t>Emergency Contacts</w:t>
      </w:r>
    </w:p>
    <w:p w14:paraId="00000070" w14:textId="77777777" w:rsidR="008F0DC9" w:rsidRDefault="0056453F">
      <w:pPr>
        <w:rPr>
          <w:i/>
        </w:rPr>
      </w:pPr>
      <w:r>
        <w:rPr>
          <w:i/>
        </w:rPr>
        <w:t xml:space="preserve">Some typical emergency contacts are listed. Please provide additional contact information for local first responders and emergency services. </w:t>
      </w:r>
    </w:p>
    <w:p w14:paraId="00000071" w14:textId="77777777" w:rsidR="008F0DC9" w:rsidRDefault="008F0DC9">
      <w:pPr>
        <w:rPr>
          <w:color w:val="000000"/>
        </w:rPr>
      </w:pPr>
    </w:p>
    <w:p w14:paraId="00000072" w14:textId="77777777" w:rsidR="008F0DC9" w:rsidRDefault="0056453F">
      <w:pPr>
        <w:rPr>
          <w:color w:val="000000"/>
        </w:rPr>
      </w:pPr>
      <w:r>
        <w:rPr>
          <w:color w:val="000000"/>
        </w:rPr>
        <w:t>General emergency hotline*: 911</w:t>
      </w:r>
    </w:p>
    <w:p w14:paraId="547A197E" w14:textId="06BB72FE" w:rsidR="00A51B4F" w:rsidRDefault="0056453F">
      <w:pPr>
        <w:rPr>
          <w:color w:val="000000"/>
        </w:rPr>
      </w:pPr>
      <w:r>
        <w:rPr>
          <w:color w:val="000000"/>
        </w:rPr>
        <w:t>(*note that this is not 911 in many countries; please edit accordingly)</w:t>
      </w:r>
    </w:p>
    <w:tbl>
      <w:tblPr>
        <w:tblStyle w:val="TableGrid"/>
        <w:tblW w:w="0" w:type="auto"/>
        <w:tblLook w:val="04A0" w:firstRow="1" w:lastRow="0" w:firstColumn="1" w:lastColumn="0" w:noHBand="0" w:noVBand="1"/>
      </w:tblPr>
      <w:tblGrid>
        <w:gridCol w:w="9350"/>
      </w:tblGrid>
      <w:tr w:rsidR="00316E09" w14:paraId="11614737" w14:textId="77777777" w:rsidTr="008A6077">
        <w:tc>
          <w:tcPr>
            <w:tcW w:w="9350" w:type="dxa"/>
          </w:tcPr>
          <w:p w14:paraId="3D30F14E" w14:textId="77777777" w:rsidR="00316E09" w:rsidRDefault="00316E09" w:rsidP="008A6077">
            <w:pPr>
              <w:rPr>
                <w:color w:val="000000"/>
              </w:rPr>
            </w:pPr>
          </w:p>
          <w:p w14:paraId="19A606D8" w14:textId="77777777" w:rsidR="00316E09" w:rsidRDefault="00316E09" w:rsidP="008A6077">
            <w:pPr>
              <w:rPr>
                <w:color w:val="000000"/>
              </w:rPr>
            </w:pPr>
          </w:p>
        </w:tc>
      </w:tr>
    </w:tbl>
    <w:p w14:paraId="18B3138B" w14:textId="5FA85380" w:rsidR="00F02F9C" w:rsidRDefault="00F02F9C">
      <w:pPr>
        <w:rPr>
          <w:color w:val="000000"/>
        </w:rPr>
      </w:pPr>
    </w:p>
    <w:p w14:paraId="00000074" w14:textId="6E73330B" w:rsidR="008F0DC9" w:rsidRDefault="0056453F">
      <w:pPr>
        <w:rPr>
          <w:color w:val="FF0000"/>
        </w:rPr>
      </w:pPr>
      <w:r>
        <w:rPr>
          <w:color w:val="000000"/>
        </w:rPr>
        <w:t xml:space="preserve">Canadian Coast Guard, 24-hr emergency line </w:t>
      </w:r>
      <w:r w:rsidRPr="002F0B72">
        <w:rPr>
          <w:color w:val="000000" w:themeColor="text1"/>
        </w:rPr>
        <w:t>in BC: 800-567-5111 or #727 or VHF radio Ch. 16 or *16 on cell phone</w:t>
      </w:r>
    </w:p>
    <w:p w14:paraId="56AD1D24" w14:textId="41BD3B15" w:rsidR="00F02F9C" w:rsidRDefault="0056453F">
      <w:pPr>
        <w:rPr>
          <w:color w:val="000000"/>
        </w:rPr>
      </w:pPr>
      <w:r>
        <w:rPr>
          <w:color w:val="000000"/>
        </w:rPr>
        <w:t xml:space="preserve">(for other locations in Canada, see </w:t>
      </w:r>
      <w:hyperlink r:id="rId14">
        <w:r>
          <w:rPr>
            <w:color w:val="0563C1"/>
            <w:u w:val="single"/>
          </w:rPr>
          <w:t>https://www.ccg-gcc.gc.ca/contact/emergency-urgence/search-rescue-recherche-sauvetage-eng.html</w:t>
        </w:r>
      </w:hyperlink>
      <w:r>
        <w:rPr>
          <w:color w:val="000000"/>
        </w:rPr>
        <w:t>)</w:t>
      </w:r>
    </w:p>
    <w:tbl>
      <w:tblPr>
        <w:tblStyle w:val="TableGrid"/>
        <w:tblW w:w="0" w:type="auto"/>
        <w:tblLook w:val="04A0" w:firstRow="1" w:lastRow="0" w:firstColumn="1" w:lastColumn="0" w:noHBand="0" w:noVBand="1"/>
      </w:tblPr>
      <w:tblGrid>
        <w:gridCol w:w="9350"/>
      </w:tblGrid>
      <w:tr w:rsidR="00316E09" w14:paraId="7368EEFE" w14:textId="77777777" w:rsidTr="008A6077">
        <w:tc>
          <w:tcPr>
            <w:tcW w:w="9350" w:type="dxa"/>
          </w:tcPr>
          <w:p w14:paraId="5BF5CC0A" w14:textId="77777777" w:rsidR="00316E09" w:rsidRDefault="00316E09" w:rsidP="008A6077">
            <w:pPr>
              <w:rPr>
                <w:color w:val="000000"/>
              </w:rPr>
            </w:pPr>
          </w:p>
          <w:p w14:paraId="7FA18B46" w14:textId="77777777" w:rsidR="00316E09" w:rsidRDefault="00316E09" w:rsidP="008A6077">
            <w:pPr>
              <w:rPr>
                <w:color w:val="000000"/>
              </w:rPr>
            </w:pPr>
          </w:p>
        </w:tc>
      </w:tr>
    </w:tbl>
    <w:p w14:paraId="00000076" w14:textId="2E53CB3B" w:rsidR="008F0DC9" w:rsidRDefault="008F0DC9">
      <w:pPr>
        <w:rPr>
          <w:color w:val="000000"/>
        </w:rPr>
      </w:pPr>
    </w:p>
    <w:p w14:paraId="00000077" w14:textId="77777777" w:rsidR="008F0DC9" w:rsidRDefault="0056453F">
      <w:pPr>
        <w:rPr>
          <w:color w:val="000000"/>
        </w:rPr>
      </w:pPr>
      <w:r>
        <w:rPr>
          <w:color w:val="000000"/>
        </w:rPr>
        <w:t xml:space="preserve">Search and rescue, Canadian Pacific region: 250-413-8933 </w:t>
      </w:r>
    </w:p>
    <w:p w14:paraId="39249FF2" w14:textId="286ED1CF" w:rsidR="00F02F9C" w:rsidRDefault="0056453F">
      <w:pPr>
        <w:rPr>
          <w:color w:val="000000"/>
        </w:rPr>
      </w:pPr>
      <w:r>
        <w:rPr>
          <w:color w:val="000000"/>
        </w:rPr>
        <w:t xml:space="preserve">(for other locations, see </w:t>
      </w:r>
      <w:hyperlink r:id="rId15">
        <w:r>
          <w:rPr>
            <w:color w:val="0563C1"/>
            <w:u w:val="single"/>
          </w:rPr>
          <w:t>https://sarcontacts.info/</w:t>
        </w:r>
      </w:hyperlink>
      <w:r>
        <w:rPr>
          <w:color w:val="000000"/>
        </w:rPr>
        <w:t xml:space="preserve">): </w:t>
      </w:r>
    </w:p>
    <w:tbl>
      <w:tblPr>
        <w:tblStyle w:val="TableGrid"/>
        <w:tblW w:w="0" w:type="auto"/>
        <w:tblLook w:val="04A0" w:firstRow="1" w:lastRow="0" w:firstColumn="1" w:lastColumn="0" w:noHBand="0" w:noVBand="1"/>
      </w:tblPr>
      <w:tblGrid>
        <w:gridCol w:w="9350"/>
      </w:tblGrid>
      <w:tr w:rsidR="00316E09" w14:paraId="0426FFA0" w14:textId="77777777" w:rsidTr="008A6077">
        <w:tc>
          <w:tcPr>
            <w:tcW w:w="9350" w:type="dxa"/>
          </w:tcPr>
          <w:p w14:paraId="1BA57C23" w14:textId="77777777" w:rsidR="00316E09" w:rsidRDefault="00316E09" w:rsidP="008A6077">
            <w:pPr>
              <w:rPr>
                <w:color w:val="000000"/>
              </w:rPr>
            </w:pPr>
          </w:p>
          <w:p w14:paraId="369819EA" w14:textId="77777777" w:rsidR="00316E09" w:rsidRDefault="00316E09" w:rsidP="008A6077">
            <w:pPr>
              <w:rPr>
                <w:color w:val="000000"/>
              </w:rPr>
            </w:pPr>
          </w:p>
        </w:tc>
      </w:tr>
    </w:tbl>
    <w:p w14:paraId="00000079" w14:textId="001E87FE" w:rsidR="008F0DC9" w:rsidRDefault="008F0DC9">
      <w:pPr>
        <w:rPr>
          <w:color w:val="000000"/>
        </w:rPr>
      </w:pPr>
    </w:p>
    <w:p w14:paraId="0000007A" w14:textId="394368FC" w:rsidR="008F0DC9" w:rsidRDefault="0056453F">
      <w:pPr>
        <w:rPr>
          <w:color w:val="000000"/>
        </w:rPr>
      </w:pPr>
      <w:r>
        <w:rPr>
          <w:color w:val="000000"/>
        </w:rPr>
        <w:lastRenderedPageBreak/>
        <w:t>Nearest hospital:</w:t>
      </w:r>
    </w:p>
    <w:tbl>
      <w:tblPr>
        <w:tblStyle w:val="TableGrid"/>
        <w:tblW w:w="0" w:type="auto"/>
        <w:tblLook w:val="04A0" w:firstRow="1" w:lastRow="0" w:firstColumn="1" w:lastColumn="0" w:noHBand="0" w:noVBand="1"/>
      </w:tblPr>
      <w:tblGrid>
        <w:gridCol w:w="9350"/>
      </w:tblGrid>
      <w:tr w:rsidR="00316E09" w14:paraId="64C7D23A" w14:textId="77777777" w:rsidTr="008A6077">
        <w:tc>
          <w:tcPr>
            <w:tcW w:w="9350" w:type="dxa"/>
          </w:tcPr>
          <w:p w14:paraId="6D1F46D2" w14:textId="77777777" w:rsidR="00C34976" w:rsidRDefault="00C34976" w:rsidP="0000727F">
            <w:pPr>
              <w:rPr>
                <w:color w:val="000000"/>
              </w:rPr>
            </w:pPr>
          </w:p>
          <w:p w14:paraId="45CF1D6F" w14:textId="172B2460" w:rsidR="0000727F" w:rsidRPr="00C34976" w:rsidRDefault="00C34976" w:rsidP="0000727F">
            <w:pPr>
              <w:rPr>
                <w:color w:val="000000"/>
              </w:rPr>
            </w:pPr>
            <w:r w:rsidRPr="00C34976">
              <w:rPr>
                <w:color w:val="000000"/>
              </w:rPr>
              <w:t>Lady Minto / Gulf Islands Hospital</w:t>
            </w:r>
          </w:p>
          <w:p w14:paraId="0CA8B0B0" w14:textId="298F1774" w:rsidR="00C34976" w:rsidRPr="00C34976" w:rsidRDefault="00C34976" w:rsidP="00C34976">
            <w:pPr>
              <w:shd w:val="clear" w:color="auto" w:fill="FFFFFF"/>
              <w:rPr>
                <w:color w:val="333333"/>
                <w:lang w:eastAsia="en-CA"/>
              </w:rPr>
            </w:pPr>
            <w:r w:rsidRPr="00C34976">
              <w:rPr>
                <w:color w:val="333333"/>
                <w:lang w:eastAsia="en-CA"/>
              </w:rPr>
              <w:t>135 Crofton Road</w:t>
            </w:r>
            <w:r w:rsidRPr="00C34976">
              <w:rPr>
                <w:color w:val="333333"/>
                <w:lang w:eastAsia="en-CA"/>
              </w:rPr>
              <w:br/>
              <w:t>Salt Spring Island, BC</w:t>
            </w:r>
            <w:ins w:id="46" w:author="sschenk@student.ubc.ca" w:date="2020-11-13T15:48:00Z">
              <w:r w:rsidR="00C95D33">
                <w:rPr>
                  <w:color w:val="333333"/>
                  <w:lang w:eastAsia="en-CA"/>
                </w:rPr>
                <w:t>,</w:t>
              </w:r>
            </w:ins>
            <w:del w:id="47" w:author="sschenk@student.ubc.ca" w:date="2020-11-13T15:48:00Z">
              <w:r w:rsidRPr="00C34976" w:rsidDel="00C95D33">
                <w:rPr>
                  <w:color w:val="333333"/>
                  <w:lang w:eastAsia="en-CA"/>
                </w:rPr>
                <w:delText> </w:delText>
              </w:r>
            </w:del>
            <w:r w:rsidRPr="00C34976">
              <w:rPr>
                <w:color w:val="333333"/>
                <w:lang w:eastAsia="en-CA"/>
              </w:rPr>
              <w:t xml:space="preserve"> V8K 1T1</w:t>
            </w:r>
          </w:p>
          <w:p w14:paraId="386A6595" w14:textId="63ECDF39" w:rsidR="00C34976" w:rsidRPr="00C34976" w:rsidRDefault="00C34976" w:rsidP="00C34976">
            <w:pPr>
              <w:shd w:val="clear" w:color="auto" w:fill="FFFFFF"/>
              <w:rPr>
                <w:color w:val="333333"/>
                <w:lang w:eastAsia="en-CA"/>
              </w:rPr>
            </w:pPr>
            <w:r w:rsidRPr="00C34976">
              <w:rPr>
                <w:color w:val="333333"/>
                <w:lang w:eastAsia="en-CA"/>
              </w:rPr>
              <w:t>250-538-4800</w:t>
            </w:r>
          </w:p>
        </w:tc>
      </w:tr>
    </w:tbl>
    <w:p w14:paraId="5A406F73" w14:textId="7EA5642D" w:rsidR="00F02F9C" w:rsidRDefault="00F02F9C">
      <w:pPr>
        <w:rPr>
          <w:color w:val="000000"/>
        </w:rPr>
      </w:pPr>
    </w:p>
    <w:p w14:paraId="0000007B" w14:textId="75008337" w:rsidR="008F0DC9" w:rsidRDefault="0056453F">
      <w:pPr>
        <w:rPr>
          <w:color w:val="000000"/>
        </w:rPr>
      </w:pPr>
      <w:r>
        <w:rPr>
          <w:color w:val="000000"/>
        </w:rPr>
        <w:t>Police:</w:t>
      </w:r>
    </w:p>
    <w:tbl>
      <w:tblPr>
        <w:tblStyle w:val="TableGrid"/>
        <w:tblW w:w="0" w:type="auto"/>
        <w:tblLook w:val="04A0" w:firstRow="1" w:lastRow="0" w:firstColumn="1" w:lastColumn="0" w:noHBand="0" w:noVBand="1"/>
      </w:tblPr>
      <w:tblGrid>
        <w:gridCol w:w="9350"/>
      </w:tblGrid>
      <w:tr w:rsidR="00316E09" w14:paraId="62D0D23E" w14:textId="77777777" w:rsidTr="008A6077">
        <w:tc>
          <w:tcPr>
            <w:tcW w:w="9350" w:type="dxa"/>
          </w:tcPr>
          <w:p w14:paraId="2A0113FA" w14:textId="77777777" w:rsidR="00316E09" w:rsidRDefault="00316E09" w:rsidP="008A6077">
            <w:pPr>
              <w:rPr>
                <w:color w:val="000000"/>
              </w:rPr>
            </w:pPr>
          </w:p>
          <w:p w14:paraId="06681A97" w14:textId="5FB95A9A" w:rsidR="00316E09" w:rsidRDefault="0000727F" w:rsidP="008A6077">
            <w:pPr>
              <w:rPr>
                <w:color w:val="000000"/>
              </w:rPr>
            </w:pPr>
            <w:r>
              <w:rPr>
                <w:color w:val="000000"/>
              </w:rPr>
              <w:t>911</w:t>
            </w:r>
          </w:p>
        </w:tc>
      </w:tr>
    </w:tbl>
    <w:p w14:paraId="0F6492FA" w14:textId="78736F50" w:rsidR="00F02F9C" w:rsidRDefault="00F02F9C">
      <w:pPr>
        <w:rPr>
          <w:color w:val="000000"/>
        </w:rPr>
      </w:pPr>
    </w:p>
    <w:p w14:paraId="0000007C" w14:textId="77777777" w:rsidR="008F0DC9" w:rsidRDefault="0056453F">
      <w:pPr>
        <w:rPr>
          <w:color w:val="000000"/>
        </w:rPr>
      </w:pPr>
      <w:r>
        <w:rPr>
          <w:color w:val="000000"/>
        </w:rPr>
        <w:t>Fire:</w:t>
      </w:r>
    </w:p>
    <w:tbl>
      <w:tblPr>
        <w:tblStyle w:val="TableGrid"/>
        <w:tblW w:w="0" w:type="auto"/>
        <w:tblLook w:val="04A0" w:firstRow="1" w:lastRow="0" w:firstColumn="1" w:lastColumn="0" w:noHBand="0" w:noVBand="1"/>
      </w:tblPr>
      <w:tblGrid>
        <w:gridCol w:w="9350"/>
      </w:tblGrid>
      <w:tr w:rsidR="00316E09" w14:paraId="5AFE66A2" w14:textId="77777777" w:rsidTr="008A6077">
        <w:tc>
          <w:tcPr>
            <w:tcW w:w="9350" w:type="dxa"/>
          </w:tcPr>
          <w:p w14:paraId="3725325B" w14:textId="77777777" w:rsidR="00C34976" w:rsidRDefault="00C34976" w:rsidP="008A6077">
            <w:pPr>
              <w:rPr>
                <w:color w:val="000000"/>
              </w:rPr>
            </w:pPr>
          </w:p>
          <w:p w14:paraId="46AFA29E" w14:textId="29099823" w:rsidR="00316E09" w:rsidRDefault="0000727F" w:rsidP="008A6077">
            <w:pPr>
              <w:rPr>
                <w:color w:val="000000"/>
              </w:rPr>
            </w:pPr>
            <w:r>
              <w:rPr>
                <w:color w:val="000000"/>
              </w:rPr>
              <w:t>911</w:t>
            </w:r>
          </w:p>
        </w:tc>
      </w:tr>
    </w:tbl>
    <w:p w14:paraId="0000007E" w14:textId="408651D5" w:rsidR="009C11C1" w:rsidRDefault="009C11C1">
      <w:pPr>
        <w:rPr>
          <w:color w:val="000000"/>
        </w:rPr>
      </w:pPr>
    </w:p>
    <w:p w14:paraId="7BFE2A1F" w14:textId="77777777" w:rsidR="009C11C1" w:rsidRDefault="009C11C1">
      <w:pPr>
        <w:rPr>
          <w:color w:val="000000"/>
        </w:rPr>
      </w:pPr>
      <w:r>
        <w:rPr>
          <w:color w:val="000000"/>
        </w:rPr>
        <w:br w:type="page"/>
      </w:r>
    </w:p>
    <w:p w14:paraId="00000080" w14:textId="77777777" w:rsidR="008F0DC9" w:rsidRDefault="0056453F">
      <w:pPr>
        <w:spacing w:after="120"/>
        <w:rPr>
          <w:b/>
          <w:color w:val="000000"/>
          <w:sz w:val="28"/>
          <w:szCs w:val="28"/>
        </w:rPr>
      </w:pPr>
      <w:r>
        <w:rPr>
          <w:b/>
          <w:color w:val="000000"/>
          <w:sz w:val="28"/>
          <w:szCs w:val="28"/>
        </w:rPr>
        <w:lastRenderedPageBreak/>
        <w:t>Part 3. Assessment of Risk</w:t>
      </w:r>
    </w:p>
    <w:p w14:paraId="00000081" w14:textId="77777777" w:rsidR="008F0DC9" w:rsidRDefault="0056453F">
      <w:pPr>
        <w:rPr>
          <w:b/>
        </w:rPr>
      </w:pPr>
      <w:r>
        <w:rPr>
          <w:b/>
        </w:rPr>
        <w:t>Description of activities</w:t>
      </w:r>
    </w:p>
    <w:p w14:paraId="00000082" w14:textId="77777777" w:rsidR="008F0DC9" w:rsidRDefault="0056453F">
      <w:pPr>
        <w:rPr>
          <w:i/>
          <w:color w:val="000000"/>
        </w:rPr>
      </w:pPr>
      <w:r>
        <w:rPr>
          <w:i/>
          <w:color w:val="000000"/>
        </w:rPr>
        <w:t>Please provide a brief description of the fieldwork activities.</w:t>
      </w:r>
    </w:p>
    <w:tbl>
      <w:tblPr>
        <w:tblStyle w:val="TableGrid"/>
        <w:tblW w:w="0" w:type="auto"/>
        <w:tblLook w:val="04A0" w:firstRow="1" w:lastRow="0" w:firstColumn="1" w:lastColumn="0" w:noHBand="0" w:noVBand="1"/>
      </w:tblPr>
      <w:tblGrid>
        <w:gridCol w:w="9350"/>
      </w:tblGrid>
      <w:tr w:rsidR="00316E09" w14:paraId="47DA5877" w14:textId="77777777" w:rsidTr="008A6077">
        <w:tc>
          <w:tcPr>
            <w:tcW w:w="9350" w:type="dxa"/>
          </w:tcPr>
          <w:p w14:paraId="56A9B6E5" w14:textId="3B95C3BD" w:rsidR="00C34976" w:rsidRPr="00C34976" w:rsidRDefault="009C11C1" w:rsidP="00C34976">
            <w:pPr>
              <w:rPr>
                <w:iCs/>
                <w:color w:val="000000"/>
              </w:rPr>
            </w:pPr>
            <w:r>
              <w:rPr>
                <w:iCs/>
                <w:color w:val="000000"/>
              </w:rPr>
              <w:t xml:space="preserve">Transportation to Montague Harbour will be by car. The team leaders </w:t>
            </w:r>
            <w:r w:rsidR="00C34976">
              <w:rPr>
                <w:iCs/>
                <w:color w:val="000000"/>
              </w:rPr>
              <w:t>will collect</w:t>
            </w:r>
            <w:r w:rsidR="00EC37B6">
              <w:rPr>
                <w:iCs/>
                <w:color w:val="000000"/>
              </w:rPr>
              <w:t xml:space="preserve"> </w:t>
            </w:r>
            <w:r w:rsidR="00C34976">
              <w:rPr>
                <w:iCs/>
                <w:color w:val="000000"/>
              </w:rPr>
              <w:t>intertidal seagrass leaves to investigate the epiphytic microbial (bacteria and diatoms) communities</w:t>
            </w:r>
            <w:del w:id="48" w:author="sschenk@student.ubc.ca" w:date="2020-11-13T15:33:00Z">
              <w:r w:rsidDel="00413F5F">
                <w:rPr>
                  <w:iCs/>
                  <w:color w:val="000000"/>
                </w:rPr>
                <w:delText xml:space="preserve">, wading or snorkeling in waters no deeper than 2 metres. </w:delText>
              </w:r>
            </w:del>
            <w:ins w:id="49" w:author="sschenk@student.ubc.ca" w:date="2020-11-13T15:33:00Z">
              <w:r w:rsidR="00413F5F">
                <w:rPr>
                  <w:iCs/>
                  <w:color w:val="000000"/>
                </w:rPr>
                <w:t xml:space="preserve"> by wading</w:t>
              </w:r>
              <w:r w:rsidR="00C53B80">
                <w:rPr>
                  <w:iCs/>
                  <w:color w:val="000000"/>
                </w:rPr>
                <w:t xml:space="preserve"> into the water. </w:t>
              </w:r>
            </w:ins>
            <w:r>
              <w:rPr>
                <w:iCs/>
                <w:color w:val="000000"/>
              </w:rPr>
              <w:t>The team leaders will also collect water samples.</w:t>
            </w:r>
            <w:r w:rsidR="00C34976">
              <w:rPr>
                <w:iCs/>
                <w:color w:val="000000"/>
              </w:rPr>
              <w:t xml:space="preserve"> At the field site, we will preserve the leaves for later DNA sequencing and electron microscopy. </w:t>
            </w:r>
          </w:p>
        </w:tc>
      </w:tr>
    </w:tbl>
    <w:p w14:paraId="00000086" w14:textId="71E81EE2" w:rsidR="008F0DC9" w:rsidRDefault="008F0DC9">
      <w:pPr>
        <w:rPr>
          <w:b/>
          <w:color w:val="000000"/>
        </w:rPr>
      </w:pPr>
    </w:p>
    <w:p w14:paraId="00000087" w14:textId="77777777" w:rsidR="008F0DC9" w:rsidRDefault="0056453F">
      <w:pPr>
        <w:rPr>
          <w:b/>
          <w:color w:val="000000"/>
        </w:rPr>
      </w:pPr>
      <w:r>
        <w:rPr>
          <w:b/>
          <w:color w:val="000000"/>
        </w:rPr>
        <w:t>Risk Assessment</w:t>
      </w:r>
    </w:p>
    <w:p w14:paraId="00000088" w14:textId="34D1CD95" w:rsidR="008F0DC9" w:rsidRDefault="0056453F">
      <w:pPr>
        <w:rPr>
          <w:i/>
        </w:rPr>
      </w:pPr>
      <w:r>
        <w:rPr>
          <w:i/>
          <w:color w:val="000000"/>
        </w:rPr>
        <w:t xml:space="preserve">For your planned field activities, use the risk matrix (Table 1) to assist you in determining level of risk associated with each potential hazard (Table 2). Hazards may be site- or task-specific, they may be insidious or apparent, </w:t>
      </w:r>
      <w:r w:rsidR="00384A66">
        <w:rPr>
          <w:i/>
          <w:color w:val="000000"/>
        </w:rPr>
        <w:t>they may have interacti</w:t>
      </w:r>
      <w:r w:rsidR="007838DF">
        <w:rPr>
          <w:i/>
          <w:color w:val="000000"/>
        </w:rPr>
        <w:t>ng</w:t>
      </w:r>
      <w:r w:rsidR="00384A66">
        <w:rPr>
          <w:i/>
          <w:color w:val="000000"/>
        </w:rPr>
        <w:t xml:space="preserve"> or cumulative effects, </w:t>
      </w:r>
      <w:r>
        <w:rPr>
          <w:i/>
          <w:color w:val="000000"/>
        </w:rPr>
        <w:t xml:space="preserve">and they have the capacity to affect individuals differently. </w:t>
      </w:r>
      <w:r w:rsidR="00601659">
        <w:rPr>
          <w:i/>
          <w:color w:val="000000"/>
        </w:rPr>
        <w:t xml:space="preserve">Additional guidance is in </w:t>
      </w:r>
      <w:r w:rsidR="00210871">
        <w:rPr>
          <w:i/>
          <w:color w:val="000000"/>
        </w:rPr>
        <w:t xml:space="preserve">Appendix I. </w:t>
      </w:r>
      <w:r>
        <w:rPr>
          <w:i/>
          <w:color w:val="000000"/>
        </w:rPr>
        <w:t xml:space="preserve">Keeping these considerations in mind, please score each potential hazard based on the anticipated combination of ‘consequence’ and ‘likelihood’, resulting in a determination of low, medium, or high level of risk (Table 1). </w:t>
      </w:r>
    </w:p>
    <w:p w14:paraId="00000089" w14:textId="77777777" w:rsidR="008F0DC9" w:rsidRDefault="008F0DC9"/>
    <w:p w14:paraId="0000008B" w14:textId="46FCEE28" w:rsidR="008F0DC9" w:rsidRPr="00BF05CD" w:rsidRDefault="0056453F">
      <w:pPr>
        <w:rPr>
          <w:b/>
        </w:rPr>
      </w:pPr>
      <w:r>
        <w:rPr>
          <w:b/>
        </w:rPr>
        <w:t>Table 1. Risk Matrix</w:t>
      </w:r>
      <w:r w:rsidR="004C529B">
        <w:rPr>
          <w:noProof/>
        </w:rPr>
        <mc:AlternateContent>
          <mc:Choice Requires="wps">
            <w:drawing>
              <wp:anchor distT="0" distB="0" distL="0" distR="0" simplePos="0" relativeHeight="251659264" behindDoc="0" locked="0" layoutInCell="1" hidden="0" allowOverlap="1" wp14:anchorId="63368278" wp14:editId="683B5718">
                <wp:simplePos x="0" y="0"/>
                <wp:positionH relativeFrom="column">
                  <wp:posOffset>-749935</wp:posOffset>
                </wp:positionH>
                <wp:positionV relativeFrom="paragraph">
                  <wp:posOffset>1517650</wp:posOffset>
                </wp:positionV>
                <wp:extent cx="933450" cy="275590"/>
                <wp:effectExtent l="0" t="0" r="0" b="0"/>
                <wp:wrapSquare wrapText="bothSides" distT="0" distB="0" distL="0" distR="0"/>
                <wp:docPr id="220" name="Rectangle 220"/>
                <wp:cNvGraphicFramePr/>
                <a:graphic xmlns:a="http://schemas.openxmlformats.org/drawingml/2006/main">
                  <a:graphicData uri="http://schemas.microsoft.com/office/word/2010/wordprocessingShape">
                    <wps:wsp>
                      <wps:cNvSpPr/>
                      <wps:spPr>
                        <a:xfrm rot="-5400000">
                          <a:off x="0" y="0"/>
                          <a:ext cx="933450" cy="275590"/>
                        </a:xfrm>
                        <a:prstGeom prst="rect">
                          <a:avLst/>
                        </a:prstGeom>
                        <a:solidFill>
                          <a:srgbClr val="FFFFFF"/>
                        </a:solidFill>
                        <a:ln>
                          <a:noFill/>
                        </a:ln>
                      </wps:spPr>
                      <wps:txbx>
                        <w:txbxContent>
                          <w:p w14:paraId="22A53CF8" w14:textId="77777777" w:rsidR="0077587A" w:rsidRDefault="0077587A">
                            <w:pPr>
                              <w:jc w:val="center"/>
                              <w:textDirection w:val="btLr"/>
                            </w:pPr>
                            <w:r>
                              <w:rPr>
                                <w:b/>
                                <w:color w:val="000000"/>
                              </w:rPr>
                              <w:t>Likelihood</w:t>
                            </w:r>
                          </w:p>
                        </w:txbxContent>
                      </wps:txbx>
                      <wps:bodyPr spcFirstLastPara="1" wrap="square" lIns="91425" tIns="45700" rIns="91425" bIns="45700" anchor="t" anchorCtr="0">
                        <a:noAutofit/>
                      </wps:bodyPr>
                    </wps:wsp>
                  </a:graphicData>
                </a:graphic>
              </wp:anchor>
            </w:drawing>
          </mc:Choice>
          <mc:Fallback>
            <w:pict>
              <v:rect w14:anchorId="63368278" id="Rectangle 220" o:spid="_x0000_s1026" style="position:absolute;margin-left:-59.05pt;margin-top:119.5pt;width:73.5pt;height:21.7pt;rotation:-90;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" stroked="f">
                <v:textbox inset="2.53958mm,1.2694mm,2.53958mm,1.2694mm">
                  <w:txbxContent>
                    <w:p w14:paraId="22A53CF8" w14:textId="77777777" w:rsidR="0077587A" w:rsidRDefault="0077587A">
                      <w:pPr>
                        <w:jc w:val="center"/>
                        <w:textDirection w:val="btLr"/>
                      </w:pPr>
                      <w:r>
                        <w:rPr>
                          <w:b/>
                          <w:color w:val="000000"/>
                        </w:rPr>
                        <w:t>Likelihood</w:t>
                      </w:r>
                    </w:p>
                  </w:txbxContent>
                </v:textbox>
                <w10:wrap type="square"/>
              </v:rect>
            </w:pict>
          </mc:Fallback>
        </mc:AlternateContent>
      </w:r>
    </w:p>
    <w:tbl>
      <w:tblPr>
        <w:tblStyle w:val="a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8"/>
        <w:gridCol w:w="1657"/>
        <w:gridCol w:w="1330"/>
        <w:gridCol w:w="1379"/>
        <w:gridCol w:w="1486"/>
        <w:gridCol w:w="1415"/>
      </w:tblGrid>
      <w:tr w:rsidR="008F0DC9" w14:paraId="3820BD34" w14:textId="77777777">
        <w:trPr>
          <w:trHeight w:val="801"/>
        </w:trPr>
        <w:tc>
          <w:tcPr>
            <w:tcW w:w="2898" w:type="dxa"/>
          </w:tcPr>
          <w:p w14:paraId="0000008C" w14:textId="77777777" w:rsidR="008F0DC9" w:rsidRDefault="0056453F">
            <w:pPr>
              <w:ind w:left="72"/>
              <w:jc w:val="center"/>
              <w:rPr>
                <w:sz w:val="24"/>
                <w:szCs w:val="24"/>
              </w:rPr>
            </w:pPr>
            <w:r>
              <w:rPr>
                <w:sz w:val="24"/>
                <w:szCs w:val="24"/>
              </w:rPr>
              <w:t>Continuously or many times daily, expected to occur regularly under normal circumstances</w:t>
            </w:r>
          </w:p>
        </w:tc>
        <w:tc>
          <w:tcPr>
            <w:tcW w:w="1657" w:type="dxa"/>
            <w:vAlign w:val="center"/>
          </w:tcPr>
          <w:p w14:paraId="0000008D" w14:textId="77777777" w:rsidR="008F0DC9" w:rsidRDefault="0056453F">
            <w:pPr>
              <w:ind w:left="72"/>
              <w:jc w:val="center"/>
              <w:rPr>
                <w:sz w:val="24"/>
                <w:szCs w:val="24"/>
              </w:rPr>
            </w:pPr>
            <w:r>
              <w:rPr>
                <w:sz w:val="24"/>
                <w:szCs w:val="24"/>
              </w:rPr>
              <w:t>Very Likely</w:t>
            </w:r>
          </w:p>
        </w:tc>
        <w:tc>
          <w:tcPr>
            <w:tcW w:w="1330" w:type="dxa"/>
            <w:shd w:val="clear" w:color="auto" w:fill="FFFF00"/>
            <w:vAlign w:val="center"/>
          </w:tcPr>
          <w:p w14:paraId="0000008E" w14:textId="77777777" w:rsidR="008F0DC9" w:rsidRDefault="0056453F">
            <w:pPr>
              <w:ind w:left="72"/>
              <w:jc w:val="center"/>
              <w:rPr>
                <w:b/>
                <w:sz w:val="24"/>
                <w:szCs w:val="24"/>
              </w:rPr>
            </w:pPr>
            <w:r>
              <w:rPr>
                <w:b/>
                <w:sz w:val="24"/>
                <w:szCs w:val="24"/>
              </w:rPr>
              <w:t>Medium</w:t>
            </w:r>
          </w:p>
        </w:tc>
        <w:tc>
          <w:tcPr>
            <w:tcW w:w="1379" w:type="dxa"/>
            <w:shd w:val="clear" w:color="auto" w:fill="FF0000"/>
            <w:vAlign w:val="center"/>
          </w:tcPr>
          <w:p w14:paraId="0000008F" w14:textId="77777777" w:rsidR="008F0DC9" w:rsidRDefault="0056453F">
            <w:pPr>
              <w:ind w:left="72"/>
              <w:jc w:val="center"/>
              <w:rPr>
                <w:b/>
                <w:sz w:val="24"/>
                <w:szCs w:val="24"/>
              </w:rPr>
            </w:pPr>
            <w:r>
              <w:rPr>
                <w:b/>
                <w:sz w:val="24"/>
                <w:szCs w:val="24"/>
              </w:rPr>
              <w:t>High</w:t>
            </w:r>
          </w:p>
        </w:tc>
        <w:tc>
          <w:tcPr>
            <w:tcW w:w="1486" w:type="dxa"/>
            <w:shd w:val="clear" w:color="auto" w:fill="FF0000"/>
            <w:vAlign w:val="center"/>
          </w:tcPr>
          <w:p w14:paraId="00000090" w14:textId="77777777" w:rsidR="008F0DC9" w:rsidRDefault="0056453F">
            <w:pPr>
              <w:ind w:left="72"/>
              <w:jc w:val="center"/>
              <w:rPr>
                <w:b/>
                <w:sz w:val="24"/>
                <w:szCs w:val="24"/>
              </w:rPr>
            </w:pPr>
            <w:r>
              <w:rPr>
                <w:b/>
                <w:sz w:val="24"/>
                <w:szCs w:val="24"/>
              </w:rPr>
              <w:t>High</w:t>
            </w:r>
          </w:p>
        </w:tc>
        <w:tc>
          <w:tcPr>
            <w:tcW w:w="1415" w:type="dxa"/>
            <w:shd w:val="clear" w:color="auto" w:fill="FF0000"/>
            <w:vAlign w:val="center"/>
          </w:tcPr>
          <w:p w14:paraId="00000091" w14:textId="77777777" w:rsidR="008F0DC9" w:rsidRDefault="0056453F">
            <w:pPr>
              <w:ind w:left="72"/>
              <w:jc w:val="center"/>
              <w:rPr>
                <w:b/>
                <w:sz w:val="24"/>
                <w:szCs w:val="24"/>
              </w:rPr>
            </w:pPr>
            <w:r>
              <w:rPr>
                <w:b/>
                <w:sz w:val="24"/>
                <w:szCs w:val="24"/>
              </w:rPr>
              <w:t>High</w:t>
            </w:r>
          </w:p>
        </w:tc>
      </w:tr>
      <w:tr w:rsidR="008F0DC9" w14:paraId="5B0735D4" w14:textId="77777777">
        <w:trPr>
          <w:trHeight w:val="757"/>
        </w:trPr>
        <w:tc>
          <w:tcPr>
            <w:tcW w:w="2898" w:type="dxa"/>
          </w:tcPr>
          <w:p w14:paraId="00000092" w14:textId="77777777" w:rsidR="008F0DC9" w:rsidRDefault="0056453F">
            <w:pPr>
              <w:ind w:left="72"/>
              <w:jc w:val="center"/>
              <w:rPr>
                <w:sz w:val="24"/>
                <w:szCs w:val="24"/>
              </w:rPr>
            </w:pPr>
            <w:r>
              <w:rPr>
                <w:sz w:val="24"/>
                <w:szCs w:val="24"/>
              </w:rPr>
              <w:t>From once per day to once per month, expected to occur at some time</w:t>
            </w:r>
          </w:p>
        </w:tc>
        <w:tc>
          <w:tcPr>
            <w:tcW w:w="1657" w:type="dxa"/>
            <w:vAlign w:val="center"/>
          </w:tcPr>
          <w:p w14:paraId="00000093" w14:textId="77777777" w:rsidR="008F0DC9" w:rsidRDefault="0056453F">
            <w:pPr>
              <w:ind w:left="72"/>
              <w:jc w:val="center"/>
              <w:rPr>
                <w:sz w:val="24"/>
                <w:szCs w:val="24"/>
              </w:rPr>
            </w:pPr>
            <w:r>
              <w:rPr>
                <w:sz w:val="24"/>
                <w:szCs w:val="24"/>
              </w:rPr>
              <w:t>Likely</w:t>
            </w:r>
          </w:p>
        </w:tc>
        <w:tc>
          <w:tcPr>
            <w:tcW w:w="1330" w:type="dxa"/>
            <w:shd w:val="clear" w:color="auto" w:fill="FFFF00"/>
            <w:vAlign w:val="center"/>
          </w:tcPr>
          <w:p w14:paraId="00000094" w14:textId="77777777" w:rsidR="008F0DC9" w:rsidRDefault="0056453F">
            <w:pPr>
              <w:ind w:left="72"/>
              <w:jc w:val="center"/>
              <w:rPr>
                <w:b/>
                <w:sz w:val="24"/>
                <w:szCs w:val="24"/>
              </w:rPr>
            </w:pPr>
            <w:r>
              <w:rPr>
                <w:b/>
                <w:sz w:val="24"/>
                <w:szCs w:val="24"/>
              </w:rPr>
              <w:t>Medium</w:t>
            </w:r>
          </w:p>
        </w:tc>
        <w:tc>
          <w:tcPr>
            <w:tcW w:w="1379" w:type="dxa"/>
            <w:shd w:val="clear" w:color="auto" w:fill="FFFF00"/>
            <w:vAlign w:val="center"/>
          </w:tcPr>
          <w:p w14:paraId="00000095" w14:textId="77777777" w:rsidR="008F0DC9" w:rsidRDefault="0056453F">
            <w:pPr>
              <w:ind w:left="72"/>
              <w:jc w:val="center"/>
              <w:rPr>
                <w:b/>
                <w:sz w:val="24"/>
                <w:szCs w:val="24"/>
              </w:rPr>
            </w:pPr>
            <w:r>
              <w:rPr>
                <w:b/>
                <w:sz w:val="24"/>
                <w:szCs w:val="24"/>
              </w:rPr>
              <w:t>Medium</w:t>
            </w:r>
          </w:p>
        </w:tc>
        <w:tc>
          <w:tcPr>
            <w:tcW w:w="1486" w:type="dxa"/>
            <w:shd w:val="clear" w:color="auto" w:fill="FF0000"/>
            <w:vAlign w:val="center"/>
          </w:tcPr>
          <w:p w14:paraId="00000096" w14:textId="77777777" w:rsidR="008F0DC9" w:rsidRDefault="0056453F">
            <w:pPr>
              <w:ind w:left="72"/>
              <w:jc w:val="center"/>
              <w:rPr>
                <w:b/>
                <w:sz w:val="24"/>
                <w:szCs w:val="24"/>
              </w:rPr>
            </w:pPr>
            <w:r>
              <w:rPr>
                <w:b/>
                <w:sz w:val="24"/>
                <w:szCs w:val="24"/>
              </w:rPr>
              <w:t>High</w:t>
            </w:r>
          </w:p>
        </w:tc>
        <w:tc>
          <w:tcPr>
            <w:tcW w:w="1415" w:type="dxa"/>
            <w:shd w:val="clear" w:color="auto" w:fill="FF0000"/>
            <w:vAlign w:val="center"/>
          </w:tcPr>
          <w:p w14:paraId="00000097" w14:textId="77777777" w:rsidR="008F0DC9" w:rsidRDefault="0056453F">
            <w:pPr>
              <w:ind w:left="72"/>
              <w:jc w:val="center"/>
              <w:rPr>
                <w:b/>
                <w:sz w:val="24"/>
                <w:szCs w:val="24"/>
              </w:rPr>
            </w:pPr>
            <w:r>
              <w:rPr>
                <w:b/>
                <w:sz w:val="24"/>
                <w:szCs w:val="24"/>
              </w:rPr>
              <w:t>High</w:t>
            </w:r>
          </w:p>
        </w:tc>
      </w:tr>
      <w:tr w:rsidR="008F0DC9" w14:paraId="3EA8D9DC" w14:textId="77777777">
        <w:trPr>
          <w:trHeight w:val="801"/>
        </w:trPr>
        <w:tc>
          <w:tcPr>
            <w:tcW w:w="2898" w:type="dxa"/>
          </w:tcPr>
          <w:p w14:paraId="00000098" w14:textId="77777777" w:rsidR="008F0DC9" w:rsidRDefault="0056453F">
            <w:pPr>
              <w:jc w:val="center"/>
              <w:rPr>
                <w:sz w:val="24"/>
                <w:szCs w:val="24"/>
              </w:rPr>
            </w:pPr>
            <w:r>
              <w:rPr>
                <w:sz w:val="24"/>
                <w:szCs w:val="24"/>
              </w:rPr>
              <w:t>From once per month to once per year, may occur at some time</w:t>
            </w:r>
          </w:p>
        </w:tc>
        <w:tc>
          <w:tcPr>
            <w:tcW w:w="1657" w:type="dxa"/>
            <w:vAlign w:val="center"/>
          </w:tcPr>
          <w:p w14:paraId="00000099" w14:textId="77777777" w:rsidR="008F0DC9" w:rsidRDefault="0056453F">
            <w:pPr>
              <w:jc w:val="center"/>
              <w:rPr>
                <w:sz w:val="24"/>
                <w:szCs w:val="24"/>
              </w:rPr>
            </w:pPr>
            <w:r>
              <w:rPr>
                <w:sz w:val="24"/>
                <w:szCs w:val="24"/>
              </w:rPr>
              <w:t>Moderate</w:t>
            </w:r>
          </w:p>
        </w:tc>
        <w:tc>
          <w:tcPr>
            <w:tcW w:w="1330" w:type="dxa"/>
            <w:shd w:val="clear" w:color="auto" w:fill="FFFF00"/>
            <w:vAlign w:val="center"/>
          </w:tcPr>
          <w:p w14:paraId="0000009A" w14:textId="77777777" w:rsidR="008F0DC9" w:rsidRDefault="0056453F">
            <w:pPr>
              <w:jc w:val="center"/>
              <w:rPr>
                <w:b/>
                <w:sz w:val="24"/>
                <w:szCs w:val="24"/>
              </w:rPr>
            </w:pPr>
            <w:r>
              <w:rPr>
                <w:b/>
                <w:sz w:val="24"/>
                <w:szCs w:val="24"/>
              </w:rPr>
              <w:t>Medium</w:t>
            </w:r>
          </w:p>
        </w:tc>
        <w:tc>
          <w:tcPr>
            <w:tcW w:w="1379" w:type="dxa"/>
            <w:shd w:val="clear" w:color="auto" w:fill="FFFF00"/>
            <w:vAlign w:val="center"/>
          </w:tcPr>
          <w:p w14:paraId="0000009B" w14:textId="77777777" w:rsidR="008F0DC9" w:rsidRDefault="0056453F">
            <w:pPr>
              <w:jc w:val="center"/>
              <w:rPr>
                <w:b/>
                <w:sz w:val="24"/>
                <w:szCs w:val="24"/>
              </w:rPr>
            </w:pPr>
            <w:r>
              <w:rPr>
                <w:b/>
                <w:sz w:val="24"/>
                <w:szCs w:val="24"/>
              </w:rPr>
              <w:t>Medium</w:t>
            </w:r>
          </w:p>
        </w:tc>
        <w:tc>
          <w:tcPr>
            <w:tcW w:w="1486" w:type="dxa"/>
            <w:shd w:val="clear" w:color="auto" w:fill="FFFF00"/>
            <w:vAlign w:val="center"/>
          </w:tcPr>
          <w:p w14:paraId="0000009C" w14:textId="77777777" w:rsidR="008F0DC9" w:rsidRDefault="0056453F">
            <w:pPr>
              <w:jc w:val="center"/>
              <w:rPr>
                <w:b/>
                <w:sz w:val="24"/>
                <w:szCs w:val="24"/>
              </w:rPr>
            </w:pPr>
            <w:r>
              <w:rPr>
                <w:b/>
                <w:sz w:val="24"/>
                <w:szCs w:val="24"/>
              </w:rPr>
              <w:t>Medium</w:t>
            </w:r>
          </w:p>
        </w:tc>
        <w:tc>
          <w:tcPr>
            <w:tcW w:w="1415" w:type="dxa"/>
            <w:shd w:val="clear" w:color="auto" w:fill="FF0000"/>
            <w:vAlign w:val="center"/>
          </w:tcPr>
          <w:p w14:paraId="0000009D" w14:textId="77777777" w:rsidR="008F0DC9" w:rsidRDefault="0056453F">
            <w:pPr>
              <w:jc w:val="center"/>
              <w:rPr>
                <w:b/>
                <w:sz w:val="24"/>
                <w:szCs w:val="24"/>
              </w:rPr>
            </w:pPr>
            <w:r>
              <w:rPr>
                <w:b/>
                <w:sz w:val="24"/>
                <w:szCs w:val="24"/>
              </w:rPr>
              <w:t>High</w:t>
            </w:r>
          </w:p>
        </w:tc>
      </w:tr>
      <w:tr w:rsidR="008F0DC9" w14:paraId="6EBAB093" w14:textId="77777777">
        <w:trPr>
          <w:trHeight w:val="757"/>
        </w:trPr>
        <w:tc>
          <w:tcPr>
            <w:tcW w:w="2898" w:type="dxa"/>
            <w:tcBorders>
              <w:bottom w:val="single" w:sz="4" w:space="0" w:color="000000"/>
            </w:tcBorders>
          </w:tcPr>
          <w:p w14:paraId="0000009E" w14:textId="77777777" w:rsidR="008F0DC9" w:rsidRDefault="0056453F">
            <w:pPr>
              <w:jc w:val="center"/>
              <w:rPr>
                <w:sz w:val="24"/>
                <w:szCs w:val="24"/>
              </w:rPr>
            </w:pPr>
            <w:r>
              <w:rPr>
                <w:sz w:val="24"/>
                <w:szCs w:val="24"/>
              </w:rPr>
              <w:t>It has been known to occur but not likely in normal circumstances</w:t>
            </w:r>
          </w:p>
        </w:tc>
        <w:tc>
          <w:tcPr>
            <w:tcW w:w="1657" w:type="dxa"/>
            <w:tcBorders>
              <w:bottom w:val="single" w:sz="4" w:space="0" w:color="000000"/>
            </w:tcBorders>
            <w:vAlign w:val="center"/>
          </w:tcPr>
          <w:p w14:paraId="0000009F" w14:textId="77777777" w:rsidR="008F0DC9" w:rsidRDefault="0056453F">
            <w:pPr>
              <w:jc w:val="center"/>
              <w:rPr>
                <w:sz w:val="24"/>
                <w:szCs w:val="24"/>
              </w:rPr>
            </w:pPr>
            <w:r>
              <w:rPr>
                <w:sz w:val="24"/>
                <w:szCs w:val="24"/>
              </w:rPr>
              <w:t>Unlikely</w:t>
            </w:r>
          </w:p>
        </w:tc>
        <w:tc>
          <w:tcPr>
            <w:tcW w:w="1330" w:type="dxa"/>
            <w:shd w:val="clear" w:color="auto" w:fill="00B050"/>
            <w:vAlign w:val="center"/>
          </w:tcPr>
          <w:p w14:paraId="000000A0" w14:textId="77777777" w:rsidR="008F0DC9" w:rsidRDefault="0056453F">
            <w:pPr>
              <w:jc w:val="center"/>
              <w:rPr>
                <w:b/>
                <w:sz w:val="24"/>
                <w:szCs w:val="24"/>
              </w:rPr>
            </w:pPr>
            <w:r>
              <w:rPr>
                <w:b/>
                <w:sz w:val="24"/>
                <w:szCs w:val="24"/>
              </w:rPr>
              <w:t>Low</w:t>
            </w:r>
          </w:p>
        </w:tc>
        <w:tc>
          <w:tcPr>
            <w:tcW w:w="1379" w:type="dxa"/>
            <w:shd w:val="clear" w:color="auto" w:fill="FFFF00"/>
            <w:vAlign w:val="center"/>
          </w:tcPr>
          <w:p w14:paraId="000000A1" w14:textId="77777777" w:rsidR="008F0DC9" w:rsidRDefault="0056453F">
            <w:pPr>
              <w:jc w:val="center"/>
              <w:rPr>
                <w:b/>
                <w:sz w:val="24"/>
                <w:szCs w:val="24"/>
              </w:rPr>
            </w:pPr>
            <w:r>
              <w:rPr>
                <w:b/>
                <w:sz w:val="24"/>
                <w:szCs w:val="24"/>
              </w:rPr>
              <w:t>Medium</w:t>
            </w:r>
          </w:p>
        </w:tc>
        <w:tc>
          <w:tcPr>
            <w:tcW w:w="1486" w:type="dxa"/>
            <w:shd w:val="clear" w:color="auto" w:fill="FFFF00"/>
            <w:vAlign w:val="center"/>
          </w:tcPr>
          <w:p w14:paraId="000000A2" w14:textId="77777777" w:rsidR="008F0DC9" w:rsidRDefault="0056453F">
            <w:pPr>
              <w:jc w:val="center"/>
              <w:rPr>
                <w:b/>
                <w:sz w:val="24"/>
                <w:szCs w:val="24"/>
              </w:rPr>
            </w:pPr>
            <w:r>
              <w:rPr>
                <w:b/>
                <w:sz w:val="24"/>
                <w:szCs w:val="24"/>
              </w:rPr>
              <w:t>Medium</w:t>
            </w:r>
          </w:p>
        </w:tc>
        <w:tc>
          <w:tcPr>
            <w:tcW w:w="1415" w:type="dxa"/>
            <w:shd w:val="clear" w:color="auto" w:fill="FFFF00"/>
            <w:vAlign w:val="center"/>
          </w:tcPr>
          <w:p w14:paraId="000000A3" w14:textId="77777777" w:rsidR="008F0DC9" w:rsidRDefault="0056453F">
            <w:pPr>
              <w:jc w:val="center"/>
              <w:rPr>
                <w:b/>
                <w:sz w:val="24"/>
                <w:szCs w:val="24"/>
              </w:rPr>
            </w:pPr>
            <w:r>
              <w:rPr>
                <w:b/>
                <w:sz w:val="24"/>
                <w:szCs w:val="24"/>
              </w:rPr>
              <w:t>Medium</w:t>
            </w:r>
          </w:p>
        </w:tc>
      </w:tr>
      <w:tr w:rsidR="008F0DC9" w14:paraId="0B14E793" w14:textId="77777777">
        <w:trPr>
          <w:trHeight w:val="801"/>
        </w:trPr>
        <w:tc>
          <w:tcPr>
            <w:tcW w:w="2898" w:type="dxa"/>
            <w:tcBorders>
              <w:bottom w:val="single" w:sz="4" w:space="0" w:color="000000"/>
            </w:tcBorders>
          </w:tcPr>
          <w:p w14:paraId="000000A4" w14:textId="77777777" w:rsidR="008F0DC9" w:rsidRDefault="0056453F">
            <w:pPr>
              <w:jc w:val="center"/>
              <w:rPr>
                <w:sz w:val="24"/>
                <w:szCs w:val="24"/>
              </w:rPr>
            </w:pPr>
            <w:r>
              <w:rPr>
                <w:sz w:val="24"/>
                <w:szCs w:val="24"/>
              </w:rPr>
              <w:t>Not known to have occurred, but considered remotely possible</w:t>
            </w:r>
          </w:p>
        </w:tc>
        <w:tc>
          <w:tcPr>
            <w:tcW w:w="1657" w:type="dxa"/>
            <w:tcBorders>
              <w:bottom w:val="single" w:sz="4" w:space="0" w:color="000000"/>
            </w:tcBorders>
            <w:vAlign w:val="center"/>
          </w:tcPr>
          <w:p w14:paraId="000000A5" w14:textId="77777777" w:rsidR="008F0DC9" w:rsidRDefault="0056453F">
            <w:pPr>
              <w:jc w:val="center"/>
              <w:rPr>
                <w:sz w:val="24"/>
                <w:szCs w:val="24"/>
              </w:rPr>
            </w:pPr>
            <w:r>
              <w:rPr>
                <w:sz w:val="24"/>
                <w:szCs w:val="24"/>
              </w:rPr>
              <w:t>Rare</w:t>
            </w:r>
          </w:p>
        </w:tc>
        <w:tc>
          <w:tcPr>
            <w:tcW w:w="1330" w:type="dxa"/>
            <w:tcBorders>
              <w:bottom w:val="single" w:sz="4" w:space="0" w:color="000000"/>
            </w:tcBorders>
            <w:shd w:val="clear" w:color="auto" w:fill="00B050"/>
            <w:vAlign w:val="center"/>
          </w:tcPr>
          <w:p w14:paraId="000000A6" w14:textId="77777777" w:rsidR="008F0DC9" w:rsidRDefault="0056453F">
            <w:pPr>
              <w:jc w:val="center"/>
              <w:rPr>
                <w:b/>
                <w:sz w:val="24"/>
                <w:szCs w:val="24"/>
              </w:rPr>
            </w:pPr>
            <w:r>
              <w:rPr>
                <w:b/>
                <w:sz w:val="24"/>
                <w:szCs w:val="24"/>
              </w:rPr>
              <w:t>Low</w:t>
            </w:r>
          </w:p>
        </w:tc>
        <w:tc>
          <w:tcPr>
            <w:tcW w:w="1379" w:type="dxa"/>
            <w:shd w:val="clear" w:color="auto" w:fill="00B050"/>
            <w:vAlign w:val="center"/>
          </w:tcPr>
          <w:p w14:paraId="000000A7" w14:textId="77777777" w:rsidR="008F0DC9" w:rsidRDefault="0056453F">
            <w:pPr>
              <w:jc w:val="center"/>
              <w:rPr>
                <w:b/>
                <w:sz w:val="24"/>
                <w:szCs w:val="24"/>
              </w:rPr>
            </w:pPr>
            <w:r>
              <w:rPr>
                <w:b/>
                <w:sz w:val="24"/>
                <w:szCs w:val="24"/>
              </w:rPr>
              <w:t>Low</w:t>
            </w:r>
          </w:p>
        </w:tc>
        <w:tc>
          <w:tcPr>
            <w:tcW w:w="1486" w:type="dxa"/>
            <w:shd w:val="clear" w:color="auto" w:fill="FFFF00"/>
            <w:vAlign w:val="center"/>
          </w:tcPr>
          <w:p w14:paraId="000000A8" w14:textId="77777777" w:rsidR="008F0DC9" w:rsidRDefault="0056453F">
            <w:pPr>
              <w:jc w:val="center"/>
              <w:rPr>
                <w:b/>
                <w:sz w:val="24"/>
                <w:szCs w:val="24"/>
              </w:rPr>
            </w:pPr>
            <w:r>
              <w:rPr>
                <w:b/>
                <w:sz w:val="24"/>
                <w:szCs w:val="24"/>
              </w:rPr>
              <w:t>Medium</w:t>
            </w:r>
          </w:p>
        </w:tc>
        <w:tc>
          <w:tcPr>
            <w:tcW w:w="1415" w:type="dxa"/>
            <w:shd w:val="clear" w:color="auto" w:fill="FFFF00"/>
            <w:vAlign w:val="center"/>
          </w:tcPr>
          <w:p w14:paraId="000000A9" w14:textId="77777777" w:rsidR="008F0DC9" w:rsidRDefault="0056453F">
            <w:pPr>
              <w:jc w:val="center"/>
              <w:rPr>
                <w:b/>
                <w:sz w:val="24"/>
                <w:szCs w:val="24"/>
              </w:rPr>
            </w:pPr>
            <w:r>
              <w:rPr>
                <w:b/>
                <w:sz w:val="24"/>
                <w:szCs w:val="24"/>
              </w:rPr>
              <w:t>Medium</w:t>
            </w:r>
          </w:p>
        </w:tc>
      </w:tr>
      <w:tr w:rsidR="008F0DC9" w14:paraId="3C04A2BB" w14:textId="77777777">
        <w:trPr>
          <w:trHeight w:val="278"/>
        </w:trPr>
        <w:tc>
          <w:tcPr>
            <w:tcW w:w="2898" w:type="dxa"/>
            <w:tcBorders>
              <w:top w:val="single" w:sz="4" w:space="0" w:color="000000"/>
              <w:left w:val="nil"/>
              <w:bottom w:val="nil"/>
              <w:right w:val="nil"/>
            </w:tcBorders>
          </w:tcPr>
          <w:p w14:paraId="000000AA" w14:textId="77777777" w:rsidR="008F0DC9" w:rsidRDefault="008F0DC9">
            <w:pPr>
              <w:jc w:val="center"/>
              <w:rPr>
                <w:b/>
                <w:sz w:val="24"/>
                <w:szCs w:val="24"/>
              </w:rPr>
            </w:pPr>
          </w:p>
        </w:tc>
        <w:tc>
          <w:tcPr>
            <w:tcW w:w="1657" w:type="dxa"/>
            <w:tcBorders>
              <w:top w:val="single" w:sz="4" w:space="0" w:color="000000"/>
              <w:left w:val="nil"/>
              <w:bottom w:val="nil"/>
              <w:right w:val="single" w:sz="4" w:space="0" w:color="000000"/>
            </w:tcBorders>
            <w:vAlign w:val="center"/>
          </w:tcPr>
          <w:p w14:paraId="000000AB" w14:textId="5C582F5D" w:rsidR="008F0DC9" w:rsidRDefault="0056453F">
            <w:pPr>
              <w:jc w:val="center"/>
              <w:rPr>
                <w:sz w:val="24"/>
                <w:szCs w:val="24"/>
              </w:rPr>
            </w:pPr>
            <w:r>
              <w:rPr>
                <w:b/>
                <w:sz w:val="24"/>
                <w:szCs w:val="24"/>
              </w:rPr>
              <w:t>Consequenc</w:t>
            </w:r>
            <w:r w:rsidR="004C529B">
              <w:rPr>
                <w:b/>
                <w:sz w:val="24"/>
                <w:szCs w:val="24"/>
              </w:rPr>
              <w:t>e</w:t>
            </w:r>
          </w:p>
        </w:tc>
        <w:tc>
          <w:tcPr>
            <w:tcW w:w="1330" w:type="dxa"/>
            <w:tcBorders>
              <w:left w:val="single" w:sz="4" w:space="0" w:color="000000"/>
            </w:tcBorders>
            <w:shd w:val="clear" w:color="auto" w:fill="FFFFFF"/>
            <w:vAlign w:val="center"/>
          </w:tcPr>
          <w:p w14:paraId="000000AC" w14:textId="77777777" w:rsidR="008F0DC9" w:rsidRDefault="0056453F">
            <w:pPr>
              <w:jc w:val="center"/>
              <w:rPr>
                <w:sz w:val="24"/>
                <w:szCs w:val="24"/>
              </w:rPr>
            </w:pPr>
            <w:r>
              <w:rPr>
                <w:sz w:val="24"/>
                <w:szCs w:val="24"/>
              </w:rPr>
              <w:t>Minor</w:t>
            </w:r>
          </w:p>
        </w:tc>
        <w:tc>
          <w:tcPr>
            <w:tcW w:w="1379" w:type="dxa"/>
            <w:shd w:val="clear" w:color="auto" w:fill="FFFFFF"/>
            <w:vAlign w:val="center"/>
          </w:tcPr>
          <w:p w14:paraId="000000AD" w14:textId="77777777" w:rsidR="008F0DC9" w:rsidRDefault="0056453F">
            <w:pPr>
              <w:jc w:val="center"/>
              <w:rPr>
                <w:sz w:val="24"/>
                <w:szCs w:val="24"/>
              </w:rPr>
            </w:pPr>
            <w:r>
              <w:rPr>
                <w:sz w:val="24"/>
                <w:szCs w:val="24"/>
              </w:rPr>
              <w:t>Moderate</w:t>
            </w:r>
          </w:p>
        </w:tc>
        <w:tc>
          <w:tcPr>
            <w:tcW w:w="1486" w:type="dxa"/>
            <w:shd w:val="clear" w:color="auto" w:fill="FFFFFF"/>
            <w:vAlign w:val="center"/>
          </w:tcPr>
          <w:p w14:paraId="000000AE" w14:textId="77777777" w:rsidR="008F0DC9" w:rsidRDefault="0056453F">
            <w:pPr>
              <w:jc w:val="center"/>
              <w:rPr>
                <w:sz w:val="24"/>
                <w:szCs w:val="24"/>
              </w:rPr>
            </w:pPr>
            <w:r>
              <w:rPr>
                <w:sz w:val="24"/>
                <w:szCs w:val="24"/>
              </w:rPr>
              <w:t xml:space="preserve">Major </w:t>
            </w:r>
          </w:p>
        </w:tc>
        <w:tc>
          <w:tcPr>
            <w:tcW w:w="1415" w:type="dxa"/>
            <w:shd w:val="clear" w:color="auto" w:fill="FFFFFF"/>
            <w:vAlign w:val="center"/>
          </w:tcPr>
          <w:p w14:paraId="000000AF" w14:textId="77777777" w:rsidR="008F0DC9" w:rsidRDefault="0056453F">
            <w:pPr>
              <w:jc w:val="center"/>
              <w:rPr>
                <w:sz w:val="24"/>
                <w:szCs w:val="24"/>
              </w:rPr>
            </w:pPr>
            <w:r>
              <w:rPr>
                <w:sz w:val="24"/>
                <w:szCs w:val="24"/>
              </w:rPr>
              <w:t>Extreme</w:t>
            </w:r>
          </w:p>
        </w:tc>
      </w:tr>
      <w:tr w:rsidR="008F0DC9" w14:paraId="18E3BFD8" w14:textId="77777777">
        <w:trPr>
          <w:trHeight w:val="278"/>
        </w:trPr>
        <w:tc>
          <w:tcPr>
            <w:tcW w:w="2898" w:type="dxa"/>
            <w:tcBorders>
              <w:top w:val="nil"/>
              <w:left w:val="nil"/>
              <w:bottom w:val="nil"/>
              <w:right w:val="nil"/>
            </w:tcBorders>
          </w:tcPr>
          <w:p w14:paraId="000000B0" w14:textId="77777777" w:rsidR="008F0DC9" w:rsidRDefault="008F0DC9">
            <w:pPr>
              <w:jc w:val="center"/>
              <w:rPr>
                <w:sz w:val="24"/>
                <w:szCs w:val="24"/>
              </w:rPr>
            </w:pPr>
          </w:p>
        </w:tc>
        <w:tc>
          <w:tcPr>
            <w:tcW w:w="1657" w:type="dxa"/>
            <w:tcBorders>
              <w:top w:val="nil"/>
              <w:left w:val="nil"/>
              <w:bottom w:val="nil"/>
              <w:right w:val="single" w:sz="4" w:space="0" w:color="000000"/>
            </w:tcBorders>
            <w:vAlign w:val="center"/>
          </w:tcPr>
          <w:p w14:paraId="000000B1" w14:textId="77777777" w:rsidR="008F0DC9" w:rsidRDefault="008F0DC9">
            <w:pPr>
              <w:jc w:val="center"/>
              <w:rPr>
                <w:sz w:val="24"/>
                <w:szCs w:val="24"/>
              </w:rPr>
            </w:pPr>
          </w:p>
        </w:tc>
        <w:tc>
          <w:tcPr>
            <w:tcW w:w="1330" w:type="dxa"/>
            <w:tcBorders>
              <w:left w:val="single" w:sz="4" w:space="0" w:color="000000"/>
            </w:tcBorders>
            <w:shd w:val="clear" w:color="auto" w:fill="FFFFFF"/>
            <w:vAlign w:val="center"/>
          </w:tcPr>
          <w:p w14:paraId="000000B2" w14:textId="77777777" w:rsidR="008F0DC9" w:rsidRDefault="0056453F">
            <w:pPr>
              <w:jc w:val="center"/>
              <w:rPr>
                <w:sz w:val="24"/>
                <w:szCs w:val="24"/>
              </w:rPr>
            </w:pPr>
            <w:r>
              <w:rPr>
                <w:sz w:val="24"/>
                <w:szCs w:val="24"/>
              </w:rPr>
              <w:t>Minor cuts, bruises, irritation or physical discomfort</w:t>
            </w:r>
          </w:p>
        </w:tc>
        <w:tc>
          <w:tcPr>
            <w:tcW w:w="1379" w:type="dxa"/>
            <w:shd w:val="clear" w:color="auto" w:fill="FFFFFF"/>
            <w:vAlign w:val="center"/>
          </w:tcPr>
          <w:p w14:paraId="000000B3" w14:textId="77777777" w:rsidR="008F0DC9" w:rsidRDefault="0056453F">
            <w:pPr>
              <w:jc w:val="center"/>
              <w:rPr>
                <w:sz w:val="24"/>
                <w:szCs w:val="24"/>
              </w:rPr>
            </w:pPr>
            <w:r>
              <w:rPr>
                <w:sz w:val="24"/>
                <w:szCs w:val="24"/>
              </w:rPr>
              <w:t xml:space="preserve">Injury or illness requiring medical treatment </w:t>
            </w:r>
          </w:p>
        </w:tc>
        <w:tc>
          <w:tcPr>
            <w:tcW w:w="1486" w:type="dxa"/>
            <w:shd w:val="clear" w:color="auto" w:fill="FFFFFF"/>
            <w:vAlign w:val="center"/>
          </w:tcPr>
          <w:p w14:paraId="000000B4" w14:textId="77777777" w:rsidR="008F0DC9" w:rsidRDefault="0056453F">
            <w:pPr>
              <w:jc w:val="center"/>
              <w:rPr>
                <w:sz w:val="24"/>
                <w:szCs w:val="24"/>
              </w:rPr>
            </w:pPr>
            <w:r>
              <w:rPr>
                <w:sz w:val="24"/>
                <w:szCs w:val="24"/>
              </w:rPr>
              <w:t xml:space="preserve">Injury or illness requiring hospital admission and/or temporary impairment (less than 6 months) </w:t>
            </w:r>
          </w:p>
        </w:tc>
        <w:tc>
          <w:tcPr>
            <w:tcW w:w="1415" w:type="dxa"/>
            <w:shd w:val="clear" w:color="auto" w:fill="FFFFFF"/>
            <w:vAlign w:val="center"/>
          </w:tcPr>
          <w:p w14:paraId="000000B5" w14:textId="77777777" w:rsidR="008F0DC9" w:rsidRDefault="0056453F">
            <w:pPr>
              <w:jc w:val="center"/>
              <w:rPr>
                <w:sz w:val="24"/>
                <w:szCs w:val="24"/>
              </w:rPr>
            </w:pPr>
            <w:r>
              <w:rPr>
                <w:sz w:val="24"/>
                <w:szCs w:val="24"/>
              </w:rPr>
              <w:t xml:space="preserve">Injury or illness resulting in long-term or </w:t>
            </w:r>
            <w:proofErr w:type="gramStart"/>
            <w:r>
              <w:rPr>
                <w:sz w:val="24"/>
                <w:szCs w:val="24"/>
              </w:rPr>
              <w:t>permanent  impairment</w:t>
            </w:r>
            <w:proofErr w:type="gramEnd"/>
            <w:r>
              <w:rPr>
                <w:sz w:val="24"/>
                <w:szCs w:val="24"/>
              </w:rPr>
              <w:t xml:space="preserve"> and/or one or more fatalities</w:t>
            </w:r>
          </w:p>
        </w:tc>
      </w:tr>
    </w:tbl>
    <w:p w14:paraId="000000B7" w14:textId="77777777" w:rsidR="008F0DC9" w:rsidRDefault="00C95D33">
      <w:pPr>
        <w:spacing w:after="120"/>
        <w:rPr>
          <w:b/>
          <w:color w:val="000000"/>
        </w:rPr>
      </w:pPr>
      <w:sdt>
        <w:sdtPr>
          <w:tag w:val="goog_rdk_25"/>
          <w:id w:val="-393823341"/>
        </w:sdtPr>
        <w:sdtEndPr/>
        <w:sdtContent/>
      </w:sdt>
      <w:r w:rsidR="0056453F">
        <w:rPr>
          <w:b/>
          <w:color w:val="000000"/>
        </w:rPr>
        <w:t>Table 2. Potential Hazards</w:t>
      </w:r>
    </w:p>
    <w:tbl>
      <w:tblPr>
        <w:tblStyle w:val="a5"/>
        <w:tblW w:w="7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93"/>
        <w:gridCol w:w="707"/>
        <w:gridCol w:w="667"/>
        <w:gridCol w:w="654"/>
      </w:tblGrid>
      <w:tr w:rsidR="008F0DC9" w14:paraId="56A787FA" w14:textId="77777777">
        <w:trPr>
          <w:trHeight w:val="540"/>
        </w:trPr>
        <w:tc>
          <w:tcPr>
            <w:tcW w:w="5493" w:type="dxa"/>
            <w:tcBorders>
              <w:left w:val="single" w:sz="8" w:space="0" w:color="000000"/>
              <w:right w:val="single" w:sz="8" w:space="0" w:color="000000"/>
            </w:tcBorders>
            <w:shd w:val="clear" w:color="auto" w:fill="EFEFEF"/>
            <w:tcMar>
              <w:top w:w="100" w:type="dxa"/>
              <w:left w:w="100" w:type="dxa"/>
              <w:bottom w:w="100" w:type="dxa"/>
              <w:right w:w="100" w:type="dxa"/>
            </w:tcMar>
          </w:tcPr>
          <w:p w14:paraId="000000B8" w14:textId="77777777" w:rsidR="008F0DC9" w:rsidRDefault="0056453F">
            <w:pPr>
              <w:jc w:val="right"/>
            </w:pPr>
            <w:r>
              <w:rPr>
                <w:color w:val="000000"/>
              </w:rPr>
              <w:t xml:space="preserve"> </w:t>
            </w:r>
          </w:p>
        </w:tc>
        <w:tc>
          <w:tcPr>
            <w:tcW w:w="707" w:type="dxa"/>
            <w:tcBorders>
              <w:left w:val="single" w:sz="8" w:space="0" w:color="000000"/>
              <w:right w:val="single" w:sz="8" w:space="0" w:color="000000"/>
            </w:tcBorders>
            <w:shd w:val="clear" w:color="auto" w:fill="EFEFEF"/>
            <w:tcMar>
              <w:top w:w="100" w:type="dxa"/>
              <w:left w:w="100" w:type="dxa"/>
              <w:bottom w:w="100" w:type="dxa"/>
              <w:right w:w="100" w:type="dxa"/>
            </w:tcMar>
          </w:tcPr>
          <w:p w14:paraId="000000B9" w14:textId="77777777" w:rsidR="008F0DC9" w:rsidRDefault="0056453F">
            <w:r>
              <w:rPr>
                <w:b/>
                <w:color w:val="000000"/>
                <w:shd w:val="clear" w:color="auto" w:fill="F3F3F3"/>
              </w:rPr>
              <w:t>High</w:t>
            </w:r>
          </w:p>
        </w:tc>
        <w:tc>
          <w:tcPr>
            <w:tcW w:w="667" w:type="dxa"/>
            <w:tcBorders>
              <w:left w:val="single" w:sz="8" w:space="0" w:color="000000"/>
              <w:right w:val="single" w:sz="8" w:space="0" w:color="000000"/>
            </w:tcBorders>
            <w:shd w:val="clear" w:color="auto" w:fill="EFEFEF"/>
            <w:tcMar>
              <w:top w:w="100" w:type="dxa"/>
              <w:left w:w="100" w:type="dxa"/>
              <w:bottom w:w="100" w:type="dxa"/>
              <w:right w:w="100" w:type="dxa"/>
            </w:tcMar>
          </w:tcPr>
          <w:p w14:paraId="000000BA" w14:textId="77777777" w:rsidR="008F0DC9" w:rsidRDefault="0056453F">
            <w:r>
              <w:rPr>
                <w:b/>
                <w:color w:val="000000"/>
                <w:shd w:val="clear" w:color="auto" w:fill="F3F3F3"/>
              </w:rPr>
              <w:t>Med</w:t>
            </w:r>
          </w:p>
        </w:tc>
        <w:tc>
          <w:tcPr>
            <w:tcW w:w="654" w:type="dxa"/>
            <w:tcBorders>
              <w:left w:val="single" w:sz="8" w:space="0" w:color="000000"/>
            </w:tcBorders>
            <w:shd w:val="clear" w:color="auto" w:fill="EFEFEF"/>
            <w:tcMar>
              <w:top w:w="100" w:type="dxa"/>
              <w:left w:w="100" w:type="dxa"/>
              <w:bottom w:w="100" w:type="dxa"/>
              <w:right w:w="100" w:type="dxa"/>
            </w:tcMar>
          </w:tcPr>
          <w:p w14:paraId="000000BB" w14:textId="77777777" w:rsidR="008F0DC9" w:rsidRDefault="0056453F">
            <w:r>
              <w:rPr>
                <w:b/>
                <w:color w:val="000000"/>
                <w:shd w:val="clear" w:color="auto" w:fill="F3F3F3"/>
              </w:rPr>
              <w:t>Low</w:t>
            </w:r>
          </w:p>
        </w:tc>
      </w:tr>
      <w:tr w:rsidR="008F0DC9" w14:paraId="2EF11727" w14:textId="77777777">
        <w:trPr>
          <w:trHeight w:val="540"/>
        </w:trPr>
        <w:tc>
          <w:tcPr>
            <w:tcW w:w="5493" w:type="dxa"/>
            <w:tcBorders>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0BC" w14:textId="77777777" w:rsidR="008F0DC9" w:rsidRDefault="0056453F">
            <w:r>
              <w:rPr>
                <w:b/>
                <w:color w:val="000000"/>
                <w:shd w:val="clear" w:color="auto" w:fill="F3F3F3"/>
              </w:rPr>
              <w:t xml:space="preserve">Natural </w:t>
            </w:r>
            <w:sdt>
              <w:sdtPr>
                <w:tag w:val="goog_rdk_26"/>
                <w:id w:val="-399521264"/>
              </w:sdtPr>
              <w:sdtEndPr/>
              <w:sdtContent/>
            </w:sdt>
            <w:sdt>
              <w:sdtPr>
                <w:tag w:val="goog_rdk_27"/>
                <w:id w:val="575873041"/>
              </w:sdtPr>
              <w:sdtEndPr/>
              <w:sdtContent/>
            </w:sdt>
            <w:sdt>
              <w:sdtPr>
                <w:tag w:val="goog_rdk_28"/>
                <w:id w:val="-2136399713"/>
              </w:sdtPr>
              <w:sdtEndPr/>
              <w:sdtContent/>
            </w:sdt>
            <w:sdt>
              <w:sdtPr>
                <w:tag w:val="goog_rdk_29"/>
                <w:id w:val="-869993908"/>
              </w:sdtPr>
              <w:sdtEndPr/>
              <w:sdtContent/>
            </w:sdt>
            <w:r>
              <w:rPr>
                <w:b/>
                <w:color w:val="000000"/>
                <w:shd w:val="clear" w:color="auto" w:fill="F3F3F3"/>
              </w:rPr>
              <w:t>Hazards</w:t>
            </w:r>
          </w:p>
        </w:tc>
        <w:tc>
          <w:tcPr>
            <w:tcW w:w="707" w:type="dxa"/>
            <w:tcBorders>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0BD" w14:textId="77777777" w:rsidR="008F0DC9" w:rsidRDefault="008F0DC9"/>
        </w:tc>
        <w:tc>
          <w:tcPr>
            <w:tcW w:w="667" w:type="dxa"/>
            <w:tcBorders>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0BE" w14:textId="77777777" w:rsidR="008F0DC9" w:rsidRDefault="008F0DC9"/>
        </w:tc>
        <w:tc>
          <w:tcPr>
            <w:tcW w:w="654" w:type="dxa"/>
            <w:tcBorders>
              <w:left w:val="single" w:sz="8" w:space="0" w:color="000000"/>
              <w:bottom w:val="single" w:sz="4" w:space="0" w:color="000000"/>
            </w:tcBorders>
            <w:shd w:val="clear" w:color="auto" w:fill="EFEFEF"/>
            <w:tcMar>
              <w:top w:w="100" w:type="dxa"/>
              <w:left w:w="100" w:type="dxa"/>
              <w:bottom w:w="100" w:type="dxa"/>
              <w:right w:w="100" w:type="dxa"/>
            </w:tcMar>
          </w:tcPr>
          <w:p w14:paraId="000000BF" w14:textId="5E8BA380" w:rsidR="008F0DC9" w:rsidRDefault="00EC37B6">
            <w:r>
              <w:t>v</w:t>
            </w:r>
          </w:p>
        </w:tc>
      </w:tr>
      <w:tr w:rsidR="008F0DC9" w14:paraId="7211FC12"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0" w14:textId="77777777" w:rsidR="008F0DC9" w:rsidRDefault="0056453F">
            <w:r>
              <w:rPr>
                <w:color w:val="000000"/>
              </w:rPr>
              <w:t xml:space="preserve">Temperature Extremes </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C3" w14:textId="2E0C5538" w:rsidR="008F0DC9" w:rsidRDefault="00EC37B6">
            <w:r>
              <w:t>v</w:t>
            </w:r>
          </w:p>
        </w:tc>
      </w:tr>
      <w:tr w:rsidR="008F0DC9" w14:paraId="370034A0"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4" w14:textId="77777777" w:rsidR="008F0DC9" w:rsidRDefault="0056453F">
            <w:r>
              <w:rPr>
                <w:color w:val="000000"/>
              </w:rPr>
              <w:t>Uneven/Slippery Walking Surfaces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6" w14:textId="2A2E1884" w:rsidR="008F0DC9" w:rsidRDefault="00EC37B6">
            <w:r>
              <w:t>v</w:t>
            </w:r>
          </w:p>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C7" w14:textId="77777777" w:rsidR="008F0DC9" w:rsidRDefault="008F0DC9"/>
        </w:tc>
      </w:tr>
      <w:tr w:rsidR="008F0DC9" w14:paraId="1DEFC228"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8" w14:textId="77777777" w:rsidR="008F0DC9" w:rsidRDefault="0056453F">
            <w:r>
              <w:rPr>
                <w:color w:val="000000"/>
              </w:rPr>
              <w:t>Sharp Objects—rocks, coral, vegetation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CB" w14:textId="456F4B42" w:rsidR="008F0DC9" w:rsidRDefault="00EC37B6">
            <w:r>
              <w:t>v</w:t>
            </w:r>
          </w:p>
        </w:tc>
      </w:tr>
      <w:tr w:rsidR="008F0DC9" w14:paraId="11F83ED1"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C" w14:textId="77777777" w:rsidR="008F0DC9" w:rsidRDefault="0056453F">
            <w:r>
              <w:rPr>
                <w:color w:val="000000"/>
              </w:rPr>
              <w:t>Heights/Drop-offs (including high elevation)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C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CF" w14:textId="59A6EB82" w:rsidR="008F0DC9" w:rsidRDefault="00EC37B6">
            <w:r>
              <w:t>v</w:t>
            </w:r>
          </w:p>
        </w:tc>
      </w:tr>
      <w:tr w:rsidR="008F0DC9" w14:paraId="7B8E99EF"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0" w14:textId="77777777" w:rsidR="008F0DC9" w:rsidRDefault="0056453F">
            <w:r>
              <w:rPr>
                <w:color w:val="000000"/>
              </w:rPr>
              <w:t>Falling Objects/Obstructions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D3" w14:textId="73A5AD78" w:rsidR="008F0DC9" w:rsidRDefault="00EC37B6">
            <w:r>
              <w:t>v</w:t>
            </w:r>
          </w:p>
        </w:tc>
      </w:tr>
      <w:tr w:rsidR="008F0DC9" w14:paraId="28B46701"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4" w14:textId="77777777" w:rsidR="008F0DC9" w:rsidRDefault="0056453F">
            <w:r>
              <w:rPr>
                <w:color w:val="000000"/>
              </w:rPr>
              <w:t>Tight Spaces/Narrow Openings/Overhangs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D7" w14:textId="35FCCD3B" w:rsidR="008F0DC9" w:rsidRDefault="00EC37B6">
            <w:r>
              <w:t>v</w:t>
            </w:r>
          </w:p>
        </w:tc>
      </w:tr>
      <w:tr w:rsidR="008F0DC9" w14:paraId="2BE04A89"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8" w14:textId="77777777" w:rsidR="008F0DC9" w:rsidRDefault="0056453F">
            <w:r>
              <w:rPr>
                <w:color w:val="000000"/>
              </w:rPr>
              <w:t>Darkness/Low Light</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9" w14:textId="6F7BC76B"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A" w14:textId="3899DA46" w:rsidR="008F0DC9" w:rsidRDefault="000549AE">
            <w:r>
              <w:t>v</w:t>
            </w:r>
          </w:p>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DB" w14:textId="40E33B97" w:rsidR="008F0DC9" w:rsidRDefault="008F0DC9"/>
        </w:tc>
      </w:tr>
      <w:tr w:rsidR="008F0DC9" w14:paraId="569833F3"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C" w14:textId="77777777" w:rsidR="008F0DC9" w:rsidRDefault="0056453F">
            <w:r>
              <w:rPr>
                <w:color w:val="000000"/>
              </w:rPr>
              <w:t>Strong Sunlight (including sunburn)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DE" w14:textId="6CC8D40C" w:rsidR="008F0DC9" w:rsidRDefault="00C34976">
            <w:r>
              <w:t>v</w:t>
            </w:r>
          </w:p>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DF" w14:textId="1E2CE8B8" w:rsidR="008F0DC9" w:rsidRDefault="008F0DC9"/>
        </w:tc>
      </w:tr>
      <w:tr w:rsidR="008F0DC9" w14:paraId="280DC460"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0" w14:textId="77777777" w:rsidR="008F0DC9" w:rsidRDefault="0056453F">
            <w:r>
              <w:rPr>
                <w:color w:val="000000"/>
              </w:rPr>
              <w:t>Foul Weather—wind, rain, snow, lightning, flash flood</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E3" w14:textId="6DF1F2E2" w:rsidR="008F0DC9" w:rsidRDefault="00EC37B6">
            <w:r>
              <w:t>v</w:t>
            </w:r>
          </w:p>
        </w:tc>
      </w:tr>
      <w:tr w:rsidR="008F0DC9" w14:paraId="33335B36"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4" w14:textId="77777777" w:rsidR="008F0DC9" w:rsidRDefault="0056453F">
            <w:r>
              <w:rPr>
                <w:color w:val="000000"/>
              </w:rPr>
              <w:t>Fire Hazard</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E7" w14:textId="75FFC561" w:rsidR="008F0DC9" w:rsidRDefault="00EC37B6">
            <w:r>
              <w:t>v</w:t>
            </w:r>
          </w:p>
        </w:tc>
      </w:tr>
      <w:tr w:rsidR="008F0DC9" w14:paraId="543EF345"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8" w14:textId="77777777" w:rsidR="008F0DC9" w:rsidRDefault="0056453F">
            <w:r>
              <w:rPr>
                <w:color w:val="000000"/>
              </w:rPr>
              <w:t>Smoke/Dust/Fog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EB" w14:textId="70440F0D" w:rsidR="008F0DC9" w:rsidRDefault="00EC37B6">
            <w:r>
              <w:t>v</w:t>
            </w:r>
          </w:p>
        </w:tc>
      </w:tr>
      <w:tr w:rsidR="008F0DC9" w14:paraId="0E0770F1"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C" w14:textId="77777777" w:rsidR="008F0DC9" w:rsidRDefault="0056453F">
            <w:r>
              <w:rPr>
                <w:color w:val="000000"/>
              </w:rPr>
              <w:t>Toxic/Allergic Sources (vegetation, pollen)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E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EF" w14:textId="7E024674" w:rsidR="008F0DC9" w:rsidRDefault="00EC37B6">
            <w:r>
              <w:t>v</w:t>
            </w:r>
          </w:p>
        </w:tc>
      </w:tr>
      <w:tr w:rsidR="008F0DC9" w14:paraId="4E847CFB"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0" w14:textId="77777777" w:rsidR="008F0DC9" w:rsidRDefault="0056453F">
            <w:r>
              <w:rPr>
                <w:color w:val="000000"/>
              </w:rPr>
              <w:t>Animals—insects, reptiles, mammals, other</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F3" w14:textId="3855BD29" w:rsidR="008F0DC9" w:rsidRDefault="00EC37B6">
            <w:r>
              <w:t>v</w:t>
            </w:r>
          </w:p>
        </w:tc>
      </w:tr>
      <w:tr w:rsidR="008F0DC9" w14:paraId="4BBB8233"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4" w14:textId="77777777" w:rsidR="008F0DC9" w:rsidRDefault="0056453F">
            <w:pPr>
              <w:ind w:right="-1245"/>
            </w:pPr>
            <w:r>
              <w:rPr>
                <w:color w:val="000000"/>
              </w:rPr>
              <w:t>Water/Current—streams, waves, tides, depth</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6" w14:textId="13C82503" w:rsidR="008F0DC9" w:rsidRDefault="00C34976">
            <w:r>
              <w:t>v</w:t>
            </w:r>
          </w:p>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F7" w14:textId="7437961E" w:rsidR="008F0DC9" w:rsidRDefault="008F0DC9"/>
        </w:tc>
      </w:tr>
      <w:tr w:rsidR="008F0DC9" w14:paraId="737EB045"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8" w14:textId="77777777" w:rsidR="008F0DC9" w:rsidRDefault="0056453F">
            <w:r>
              <w:rPr>
                <w:color w:val="000000"/>
              </w:rPr>
              <w:t>Elevation (low oxygen)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FB" w14:textId="4F4715D4" w:rsidR="008F0DC9" w:rsidRDefault="00EC37B6">
            <w:r>
              <w:t>v</w:t>
            </w:r>
          </w:p>
        </w:tc>
      </w:tr>
      <w:tr w:rsidR="008F0DC9" w14:paraId="5E3D4DC9"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C" w14:textId="77777777" w:rsidR="008F0DC9" w:rsidRDefault="0056453F">
            <w:r>
              <w:rPr>
                <w:color w:val="000000"/>
              </w:rPr>
              <w:lastRenderedPageBreak/>
              <w:t>Unpredictability of environment</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0F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0FF" w14:textId="751D434C" w:rsidR="008F0DC9" w:rsidRDefault="00EC37B6">
            <w:r>
              <w:t>v</w:t>
            </w:r>
          </w:p>
        </w:tc>
      </w:tr>
      <w:tr w:rsidR="008F0DC9" w14:paraId="70DE08A2" w14:textId="77777777">
        <w:trPr>
          <w:trHeight w:val="500"/>
        </w:trPr>
        <w:tc>
          <w:tcPr>
            <w:tcW w:w="5493"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00" w14:textId="77777777" w:rsidR="008F0DC9" w:rsidRDefault="0056453F">
            <w:r>
              <w:rPr>
                <w:b/>
                <w:color w:val="000000"/>
                <w:shd w:val="clear" w:color="auto" w:fill="F3F3F3"/>
              </w:rPr>
              <w:t>Transportation Hazards</w:t>
            </w:r>
          </w:p>
        </w:tc>
        <w:tc>
          <w:tcPr>
            <w:tcW w:w="707"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0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02" w14:textId="77777777" w:rsidR="008F0DC9" w:rsidRDefault="008F0DC9"/>
        </w:tc>
        <w:tc>
          <w:tcPr>
            <w:tcW w:w="654" w:type="dxa"/>
            <w:tcBorders>
              <w:top w:val="single" w:sz="4" w:space="0" w:color="000000"/>
              <w:left w:val="single" w:sz="8" w:space="0" w:color="000000"/>
              <w:bottom w:val="single" w:sz="4" w:space="0" w:color="000000"/>
            </w:tcBorders>
            <w:shd w:val="clear" w:color="auto" w:fill="EFEFEF"/>
            <w:tcMar>
              <w:top w:w="100" w:type="dxa"/>
              <w:left w:w="100" w:type="dxa"/>
              <w:bottom w:w="100" w:type="dxa"/>
              <w:right w:w="100" w:type="dxa"/>
            </w:tcMar>
          </w:tcPr>
          <w:p w14:paraId="00000103" w14:textId="7EABC047" w:rsidR="008F0DC9" w:rsidRDefault="00EC37B6">
            <w:r>
              <w:t>v</w:t>
            </w:r>
          </w:p>
        </w:tc>
      </w:tr>
      <w:tr w:rsidR="008F0DC9" w14:paraId="10FE2F48"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4" w14:textId="77777777" w:rsidR="008F0DC9" w:rsidRDefault="0056453F">
            <w:r>
              <w:rPr>
                <w:color w:val="000000"/>
              </w:rPr>
              <w:t>Vehicular Traffic—roads, railroads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07" w14:textId="1DFC65CC" w:rsidR="008F0DC9" w:rsidRDefault="00EC37B6">
            <w:r>
              <w:t>v</w:t>
            </w:r>
          </w:p>
        </w:tc>
      </w:tr>
      <w:tr w:rsidR="008F0DC9" w14:paraId="02689D86"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8" w14:textId="77777777" w:rsidR="008F0DC9" w:rsidRDefault="0056453F">
            <w:r>
              <w:rPr>
                <w:color w:val="000000"/>
              </w:rPr>
              <w:t>Bridges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0B" w14:textId="76D9FC47" w:rsidR="008F0DC9" w:rsidRDefault="00EC37B6">
            <w:r>
              <w:t>v</w:t>
            </w:r>
          </w:p>
        </w:tc>
      </w:tr>
      <w:tr w:rsidR="008F0DC9" w14:paraId="026FD249"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C" w14:textId="77777777" w:rsidR="008F0DC9" w:rsidRDefault="0056453F">
            <w:r>
              <w:rPr>
                <w:color w:val="000000"/>
              </w:rPr>
              <w:t>Route Conditions – Weather extremes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0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0F" w14:textId="23B02056" w:rsidR="008F0DC9" w:rsidRDefault="00EC37B6">
            <w:r>
              <w:t>v</w:t>
            </w:r>
          </w:p>
        </w:tc>
      </w:tr>
      <w:tr w:rsidR="008F0DC9" w14:paraId="16E2DB45"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0" w14:textId="77777777" w:rsidR="008F0DC9" w:rsidRDefault="0056453F">
            <w:r>
              <w:rPr>
                <w:color w:val="000000"/>
              </w:rPr>
              <w:t>Route Conditions - rough (inc. flat tires)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13" w14:textId="36D5567D" w:rsidR="008F0DC9" w:rsidRDefault="00EC37B6">
            <w:r>
              <w:t>v</w:t>
            </w:r>
          </w:p>
        </w:tc>
      </w:tr>
      <w:tr w:rsidR="008F0DC9" w14:paraId="180298A4"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4" w14:textId="77777777" w:rsidR="008F0DC9" w:rsidRDefault="0056453F">
            <w:r>
              <w:rPr>
                <w:color w:val="000000"/>
              </w:rPr>
              <w:t>Vehicle Condition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17" w14:textId="3163CBAF" w:rsidR="008F0DC9" w:rsidRDefault="00EC37B6">
            <w:r>
              <w:t>v</w:t>
            </w:r>
          </w:p>
        </w:tc>
      </w:tr>
      <w:tr w:rsidR="008F0DC9" w14:paraId="36A68EBC" w14:textId="77777777">
        <w:trPr>
          <w:trHeight w:val="500"/>
        </w:trPr>
        <w:tc>
          <w:tcPr>
            <w:tcW w:w="5493"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18" w14:textId="77777777" w:rsidR="008F0DC9" w:rsidRDefault="0056453F">
            <w:r>
              <w:rPr>
                <w:b/>
                <w:color w:val="000000"/>
                <w:shd w:val="clear" w:color="auto" w:fill="F3F3F3"/>
              </w:rPr>
              <w:t>Field Work Hazards</w:t>
            </w:r>
          </w:p>
        </w:tc>
        <w:tc>
          <w:tcPr>
            <w:tcW w:w="707"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1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shd w:val="clear" w:color="auto" w:fill="EFEFEF"/>
            <w:tcMar>
              <w:top w:w="100" w:type="dxa"/>
              <w:left w:w="100" w:type="dxa"/>
              <w:bottom w:w="100" w:type="dxa"/>
              <w:right w:w="100" w:type="dxa"/>
            </w:tcMar>
          </w:tcPr>
          <w:p w14:paraId="0000011A" w14:textId="77777777" w:rsidR="008F0DC9" w:rsidRDefault="008F0DC9"/>
        </w:tc>
        <w:tc>
          <w:tcPr>
            <w:tcW w:w="654" w:type="dxa"/>
            <w:tcBorders>
              <w:top w:val="single" w:sz="4" w:space="0" w:color="000000"/>
              <w:left w:val="single" w:sz="8" w:space="0" w:color="000000"/>
              <w:bottom w:val="single" w:sz="4" w:space="0" w:color="000000"/>
            </w:tcBorders>
            <w:shd w:val="clear" w:color="auto" w:fill="EFEFEF"/>
            <w:tcMar>
              <w:top w:w="100" w:type="dxa"/>
              <w:left w:w="100" w:type="dxa"/>
              <w:bottom w:w="100" w:type="dxa"/>
              <w:right w:w="100" w:type="dxa"/>
            </w:tcMar>
          </w:tcPr>
          <w:p w14:paraId="0000011B" w14:textId="5C89BCFB" w:rsidR="008F0DC9" w:rsidRDefault="00EC37B6">
            <w:r>
              <w:t>v</w:t>
            </w:r>
          </w:p>
        </w:tc>
      </w:tr>
      <w:tr w:rsidR="008F0DC9" w14:paraId="2EBE8AB3"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C" w14:textId="77777777" w:rsidR="008F0DC9" w:rsidRDefault="0056453F">
            <w:pPr>
              <w:rPr>
                <w:color w:val="000000"/>
              </w:rPr>
            </w:pPr>
            <w:r>
              <w:rPr>
                <w:color w:val="000000"/>
              </w:rPr>
              <w:t>Getting lost</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1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1F" w14:textId="2B23E32B" w:rsidR="008F0DC9" w:rsidRDefault="00EC37B6">
            <w:r>
              <w:t>v</w:t>
            </w:r>
          </w:p>
        </w:tc>
      </w:tr>
      <w:tr w:rsidR="008F0DC9" w14:paraId="5EDBB278"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0" w14:textId="77777777" w:rsidR="008F0DC9" w:rsidRDefault="0056453F">
            <w:r>
              <w:rPr>
                <w:color w:val="000000"/>
              </w:rPr>
              <w:t>Hiking/Walking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23" w14:textId="1ACEB760" w:rsidR="008F0DC9" w:rsidRDefault="00EC37B6">
            <w:r>
              <w:t>v</w:t>
            </w:r>
          </w:p>
        </w:tc>
      </w:tr>
      <w:tr w:rsidR="008F0DC9" w14:paraId="2D5A7D56"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4" w14:textId="77777777" w:rsidR="008F0DC9" w:rsidRDefault="0056453F">
            <w:r>
              <w:rPr>
                <w:color w:val="000000"/>
              </w:rPr>
              <w:t>Climbing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27" w14:textId="075D8DAF" w:rsidR="008F0DC9" w:rsidRDefault="00EC37B6">
            <w:r>
              <w:t>v</w:t>
            </w:r>
          </w:p>
        </w:tc>
      </w:tr>
      <w:tr w:rsidR="008F0DC9" w14:paraId="03871A9F"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8" w14:textId="77777777" w:rsidR="008F0DC9" w:rsidRDefault="0056453F">
            <w:r>
              <w:rPr>
                <w:color w:val="000000"/>
              </w:rPr>
              <w:t>Lifting/Carrying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2B" w14:textId="2B1121B5" w:rsidR="008F0DC9" w:rsidRDefault="00EC37B6">
            <w:r>
              <w:t>v</w:t>
            </w:r>
          </w:p>
        </w:tc>
      </w:tr>
      <w:tr w:rsidR="008F0DC9" w14:paraId="7114F916"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C" w14:textId="77777777" w:rsidR="008F0DC9" w:rsidRDefault="0056453F">
            <w:r>
              <w:rPr>
                <w:color w:val="000000"/>
              </w:rPr>
              <w:t>Swimming/Snorkeling/SCUBA/Boating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2E" w14:textId="1386FA8E" w:rsidR="008F0DC9" w:rsidRDefault="00C95B01">
            <w:del w:id="50" w:author="sschenk@student.ubc.ca" w:date="2020-11-13T15:33:00Z">
              <w:r w:rsidDel="00C53B80">
                <w:delText>v</w:delText>
              </w:r>
            </w:del>
          </w:p>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2F" w14:textId="0C91C345" w:rsidR="008F0DC9" w:rsidRDefault="00C53B80">
            <w:ins w:id="51" w:author="sschenk@student.ubc.ca" w:date="2020-11-13T15:33:00Z">
              <w:r>
                <w:t>v</w:t>
              </w:r>
            </w:ins>
          </w:p>
        </w:tc>
      </w:tr>
      <w:tr w:rsidR="008F0DC9" w14:paraId="4CA4AB17"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0" w14:textId="77777777" w:rsidR="008F0DC9" w:rsidRDefault="0056453F">
            <w:r>
              <w:rPr>
                <w:color w:val="000000"/>
              </w:rPr>
              <w:t>Digging/Trenching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33" w14:textId="7822086B" w:rsidR="008F0DC9" w:rsidRDefault="00EC37B6">
            <w:r>
              <w:t>v</w:t>
            </w:r>
          </w:p>
        </w:tc>
      </w:tr>
      <w:tr w:rsidR="008F0DC9" w14:paraId="644472FC"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4" w14:textId="77777777" w:rsidR="008F0DC9" w:rsidRDefault="0056453F">
            <w:r>
              <w:rPr>
                <w:color w:val="000000"/>
              </w:rPr>
              <w:t>Use of Tools (including chipping)</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5"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6"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37" w14:textId="4CA9F618" w:rsidR="008F0DC9" w:rsidRDefault="00EC37B6">
            <w:r>
              <w:t>v</w:t>
            </w:r>
          </w:p>
        </w:tc>
      </w:tr>
      <w:tr w:rsidR="008F0DC9" w14:paraId="30FC2163"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8" w14:textId="77777777" w:rsidR="008F0DC9" w:rsidRDefault="0056453F">
            <w:r>
              <w:rPr>
                <w:color w:val="000000"/>
              </w:rPr>
              <w:t>Fatigue/Dehydration</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9"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A"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3B" w14:textId="2F52CF10" w:rsidR="008F0DC9" w:rsidRDefault="00EC37B6">
            <w:r>
              <w:t>v</w:t>
            </w:r>
          </w:p>
        </w:tc>
      </w:tr>
      <w:tr w:rsidR="008F0DC9" w14:paraId="5399A5C2"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C" w14:textId="77777777" w:rsidR="008F0DC9" w:rsidRDefault="0056453F">
            <w:pPr>
              <w:rPr>
                <w:color w:val="000000"/>
              </w:rPr>
            </w:pPr>
            <w:r>
              <w:rPr>
                <w:color w:val="000000"/>
              </w:rPr>
              <w:t>Animal bites</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D"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3E"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3F" w14:textId="16DE5236" w:rsidR="008F0DC9" w:rsidRDefault="00EC37B6">
            <w:r>
              <w:t>v</w:t>
            </w:r>
          </w:p>
        </w:tc>
      </w:tr>
      <w:tr w:rsidR="008F0DC9" w14:paraId="4878F8AA" w14:textId="77777777">
        <w:trPr>
          <w:trHeight w:val="500"/>
        </w:trPr>
        <w:tc>
          <w:tcPr>
            <w:tcW w:w="5493"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40" w14:textId="77777777" w:rsidR="008F0DC9" w:rsidRDefault="0056453F">
            <w:pPr>
              <w:rPr>
                <w:color w:val="000000"/>
              </w:rPr>
            </w:pPr>
            <w:r>
              <w:rPr>
                <w:color w:val="000000"/>
              </w:rPr>
              <w:t xml:space="preserve">Research/location specific additional risks: </w:t>
            </w:r>
            <w:r>
              <w:rPr>
                <w:color w:val="4A86E8"/>
              </w:rPr>
              <w:t xml:space="preserve">  </w:t>
            </w:r>
          </w:p>
        </w:tc>
        <w:tc>
          <w:tcPr>
            <w:tcW w:w="70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41" w14:textId="77777777" w:rsidR="008F0DC9" w:rsidRDefault="008F0DC9"/>
        </w:tc>
        <w:tc>
          <w:tcPr>
            <w:tcW w:w="667" w:type="dxa"/>
            <w:tcBorders>
              <w:top w:val="single" w:sz="4"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00000142" w14:textId="77777777" w:rsidR="008F0DC9" w:rsidRDefault="008F0DC9"/>
        </w:tc>
        <w:tc>
          <w:tcPr>
            <w:tcW w:w="654" w:type="dxa"/>
            <w:tcBorders>
              <w:top w:val="single" w:sz="4" w:space="0" w:color="000000"/>
              <w:left w:val="single" w:sz="8" w:space="0" w:color="000000"/>
              <w:bottom w:val="single" w:sz="4" w:space="0" w:color="000000"/>
            </w:tcBorders>
            <w:tcMar>
              <w:top w:w="100" w:type="dxa"/>
              <w:left w:w="100" w:type="dxa"/>
              <w:bottom w:w="100" w:type="dxa"/>
              <w:right w:w="100" w:type="dxa"/>
            </w:tcMar>
          </w:tcPr>
          <w:p w14:paraId="00000143" w14:textId="6A049A56" w:rsidR="008F0DC9" w:rsidRDefault="00EC37B6">
            <w:r>
              <w:t>v</w:t>
            </w:r>
          </w:p>
        </w:tc>
      </w:tr>
    </w:tbl>
    <w:p w14:paraId="00000145" w14:textId="77777777" w:rsidR="008F0DC9" w:rsidRDefault="0056453F">
      <w:pPr>
        <w:rPr>
          <w:b/>
          <w:color w:val="000000"/>
        </w:rPr>
      </w:pPr>
      <w:r>
        <w:rPr>
          <w:b/>
          <w:color w:val="000000"/>
        </w:rPr>
        <w:lastRenderedPageBreak/>
        <w:t>Mitigation Plan</w:t>
      </w:r>
    </w:p>
    <w:p w14:paraId="00000146" w14:textId="192629BA" w:rsidR="008F0DC9" w:rsidRDefault="0056453F">
      <w:pPr>
        <w:rPr>
          <w:i/>
          <w:color w:val="000000"/>
        </w:rPr>
      </w:pPr>
      <w:r>
        <w:rPr>
          <w:i/>
          <w:color w:val="000000"/>
        </w:rPr>
        <w:t xml:space="preserve">For activities with hazards determined as 'High' or ‘Medium’ risk, please explain the protocols that will be followed to mitigate that risk. Following the hierarchy of risk control (Table 3), first consider removing activities determined to be ‘High’ risk. </w:t>
      </w:r>
      <w:r w:rsidRPr="0015334F">
        <w:rPr>
          <w:i/>
          <w:color w:val="000000" w:themeColor="text1"/>
        </w:rPr>
        <w:t xml:space="preserve">When it </w:t>
      </w:r>
      <w:sdt>
        <w:sdtPr>
          <w:rPr>
            <w:color w:val="000000" w:themeColor="text1"/>
          </w:rPr>
          <w:tag w:val="goog_rdk_31"/>
          <w:id w:val="772051966"/>
        </w:sdtPr>
        <w:sdtEndPr/>
        <w:sdtContent>
          <w:r w:rsidRPr="0015334F">
            <w:rPr>
              <w:i/>
              <w:color w:val="000000" w:themeColor="text1"/>
            </w:rPr>
            <w:t xml:space="preserve">is </w:t>
          </w:r>
        </w:sdtContent>
      </w:sdt>
      <w:r>
        <w:rPr>
          <w:i/>
          <w:color w:val="000000"/>
        </w:rPr>
        <w:t>not practicable or possible to eliminate a hazard with high risk, the next levels of control, such as substitution or administrative changes, can be applied. Note that the final level of control, personal protective equipment, is considered the least effective because it assumes that participants will be exposed to some level of risk.</w:t>
      </w:r>
    </w:p>
    <w:p w14:paraId="00000147" w14:textId="77777777" w:rsidR="008F0DC9" w:rsidRDefault="008F0DC9"/>
    <w:p w14:paraId="00000148" w14:textId="77777777" w:rsidR="008F0DC9" w:rsidRDefault="0056453F">
      <w:pPr>
        <w:pBdr>
          <w:top w:val="nil"/>
          <w:left w:val="nil"/>
          <w:bottom w:val="nil"/>
          <w:right w:val="nil"/>
          <w:between w:val="nil"/>
        </w:pBdr>
        <w:spacing w:after="120"/>
        <w:rPr>
          <w:b/>
          <w:color w:val="000000"/>
        </w:rPr>
      </w:pPr>
      <w:r>
        <w:rPr>
          <w:b/>
          <w:color w:val="000000"/>
        </w:rPr>
        <w:t>Table 3. Hierarchy of risk control</w:t>
      </w:r>
    </w:p>
    <w:tbl>
      <w:tblPr>
        <w:tblStyle w:val="a6"/>
        <w:tblW w:w="87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68"/>
        <w:gridCol w:w="5589"/>
      </w:tblGrid>
      <w:tr w:rsidR="008F0DC9" w14:paraId="796CB063" w14:textId="77777777">
        <w:trPr>
          <w:jc w:val="center"/>
        </w:trPr>
        <w:tc>
          <w:tcPr>
            <w:tcW w:w="3168" w:type="dxa"/>
          </w:tcPr>
          <w:p w14:paraId="00000149" w14:textId="77777777" w:rsidR="008F0DC9" w:rsidRDefault="008F0DC9">
            <w:pPr>
              <w:pBdr>
                <w:top w:val="nil"/>
                <w:left w:val="nil"/>
                <w:bottom w:val="nil"/>
                <w:right w:val="nil"/>
                <w:between w:val="nil"/>
              </w:pBdr>
              <w:rPr>
                <w:color w:val="000000"/>
              </w:rPr>
            </w:pPr>
          </w:p>
        </w:tc>
        <w:tc>
          <w:tcPr>
            <w:tcW w:w="5589" w:type="dxa"/>
          </w:tcPr>
          <w:p w14:paraId="0000014A" w14:textId="77777777" w:rsidR="008F0DC9" w:rsidRDefault="00C95D33">
            <w:pPr>
              <w:pBdr>
                <w:top w:val="nil"/>
                <w:left w:val="nil"/>
                <w:bottom w:val="nil"/>
                <w:right w:val="nil"/>
                <w:between w:val="nil"/>
              </w:pBdr>
              <w:jc w:val="center"/>
              <w:rPr>
                <w:color w:val="000000"/>
              </w:rPr>
            </w:pPr>
            <w:sdt>
              <w:sdtPr>
                <w:tag w:val="goog_rdk_32"/>
                <w:id w:val="-548999623"/>
              </w:sdtPr>
              <w:sdtEndPr/>
              <w:sdtContent/>
            </w:sdt>
            <w:r w:rsidR="0056453F">
              <w:rPr>
                <w:color w:val="000000"/>
              </w:rPr>
              <w:t>Example</w:t>
            </w:r>
          </w:p>
        </w:tc>
      </w:tr>
      <w:tr w:rsidR="008F0DC9" w14:paraId="59C65689" w14:textId="77777777">
        <w:trPr>
          <w:jc w:val="center"/>
        </w:trPr>
        <w:tc>
          <w:tcPr>
            <w:tcW w:w="3168" w:type="dxa"/>
          </w:tcPr>
          <w:p w14:paraId="0000014B" w14:textId="77777777" w:rsidR="008F0DC9" w:rsidRDefault="0056453F">
            <w:pPr>
              <w:pBdr>
                <w:top w:val="nil"/>
                <w:left w:val="nil"/>
                <w:bottom w:val="nil"/>
                <w:right w:val="nil"/>
                <w:between w:val="nil"/>
              </w:pBdr>
              <w:rPr>
                <w:color w:val="000000"/>
              </w:rPr>
            </w:pPr>
            <w:r>
              <w:rPr>
                <w:color w:val="000000"/>
              </w:rPr>
              <w:t>1. Elimination</w:t>
            </w:r>
          </w:p>
        </w:tc>
        <w:tc>
          <w:tcPr>
            <w:tcW w:w="5589" w:type="dxa"/>
          </w:tcPr>
          <w:p w14:paraId="6EEFEF1C" w14:textId="77777777" w:rsidR="00D818E6" w:rsidRDefault="0056453F">
            <w:pPr>
              <w:pBdr>
                <w:top w:val="nil"/>
                <w:left w:val="nil"/>
                <w:bottom w:val="nil"/>
                <w:right w:val="nil"/>
                <w:between w:val="nil"/>
              </w:pBdr>
              <w:rPr>
                <w:color w:val="000000"/>
              </w:rPr>
            </w:pPr>
            <w:r w:rsidRPr="0015334F">
              <w:rPr>
                <w:color w:val="000000"/>
              </w:rPr>
              <w:t>Remove the hazard</w:t>
            </w:r>
          </w:p>
          <w:p w14:paraId="0000014C" w14:textId="5C16BA24" w:rsidR="008F0DC9" w:rsidRPr="00D818E6" w:rsidRDefault="00D818E6" w:rsidP="00D818E6">
            <w:pPr>
              <w:pStyle w:val="ListParagraph"/>
              <w:numPr>
                <w:ilvl w:val="0"/>
                <w:numId w:val="2"/>
              </w:numPr>
              <w:pBdr>
                <w:top w:val="nil"/>
                <w:left w:val="nil"/>
                <w:bottom w:val="nil"/>
                <w:right w:val="nil"/>
                <w:between w:val="nil"/>
              </w:pBdr>
              <w:rPr>
                <w:color w:val="000000"/>
              </w:rPr>
            </w:pPr>
            <w:r w:rsidRPr="00D818E6">
              <w:rPr>
                <w:color w:val="000000"/>
              </w:rPr>
              <w:t>e.g., u</w:t>
            </w:r>
            <w:r w:rsidR="0015334F" w:rsidRPr="00D818E6">
              <w:t>se the 30-30 rule to cease activity if thunderstorms are approaching</w:t>
            </w:r>
          </w:p>
        </w:tc>
      </w:tr>
      <w:tr w:rsidR="008F0DC9" w14:paraId="55CF363E" w14:textId="77777777">
        <w:trPr>
          <w:jc w:val="center"/>
        </w:trPr>
        <w:tc>
          <w:tcPr>
            <w:tcW w:w="3168" w:type="dxa"/>
          </w:tcPr>
          <w:p w14:paraId="0000014D" w14:textId="77777777" w:rsidR="008F0DC9" w:rsidRDefault="0056453F">
            <w:pPr>
              <w:pBdr>
                <w:top w:val="nil"/>
                <w:left w:val="nil"/>
                <w:bottom w:val="nil"/>
                <w:right w:val="nil"/>
                <w:between w:val="nil"/>
              </w:pBdr>
              <w:rPr>
                <w:color w:val="000000"/>
              </w:rPr>
            </w:pPr>
            <w:r>
              <w:rPr>
                <w:color w:val="000000"/>
              </w:rPr>
              <w:t>2. Substitution</w:t>
            </w:r>
          </w:p>
        </w:tc>
        <w:tc>
          <w:tcPr>
            <w:tcW w:w="5589" w:type="dxa"/>
          </w:tcPr>
          <w:p w14:paraId="060E41E3" w14:textId="77777777" w:rsidR="00D818E6" w:rsidRDefault="0056453F">
            <w:pPr>
              <w:pBdr>
                <w:top w:val="nil"/>
                <w:left w:val="nil"/>
                <w:bottom w:val="nil"/>
                <w:right w:val="nil"/>
                <w:between w:val="nil"/>
              </w:pBdr>
              <w:rPr>
                <w:color w:val="000000"/>
              </w:rPr>
            </w:pPr>
            <w:r>
              <w:rPr>
                <w:color w:val="000000"/>
              </w:rPr>
              <w:t>Use an alternative</w:t>
            </w:r>
          </w:p>
          <w:p w14:paraId="0000014E" w14:textId="4BC0D529" w:rsidR="008F0DC9" w:rsidRPr="00D818E6" w:rsidRDefault="00D818E6" w:rsidP="00D818E6">
            <w:pPr>
              <w:pStyle w:val="ListParagraph"/>
              <w:numPr>
                <w:ilvl w:val="0"/>
                <w:numId w:val="2"/>
              </w:numPr>
              <w:pBdr>
                <w:top w:val="nil"/>
                <w:left w:val="nil"/>
                <w:bottom w:val="nil"/>
                <w:right w:val="nil"/>
                <w:between w:val="nil"/>
              </w:pBdr>
              <w:rPr>
                <w:color w:val="000000"/>
              </w:rPr>
            </w:pPr>
            <w:r w:rsidRPr="00D818E6">
              <w:rPr>
                <w:color w:val="000000"/>
              </w:rPr>
              <w:t>e.g., c</w:t>
            </w:r>
            <w:r w:rsidR="0056453F" w:rsidRPr="00D818E6">
              <w:rPr>
                <w:color w:val="000000"/>
              </w:rPr>
              <w:t xml:space="preserve">hoose </w:t>
            </w:r>
            <w:r w:rsidRPr="00D818E6">
              <w:rPr>
                <w:color w:val="000000"/>
              </w:rPr>
              <w:t xml:space="preserve">a longer approach route if it </w:t>
            </w:r>
            <w:r w:rsidR="00232AD9">
              <w:rPr>
                <w:color w:val="000000"/>
              </w:rPr>
              <w:t>avoids steep drop-offs</w:t>
            </w:r>
          </w:p>
        </w:tc>
      </w:tr>
      <w:tr w:rsidR="008F0DC9" w14:paraId="55A850F1" w14:textId="77777777">
        <w:trPr>
          <w:jc w:val="center"/>
        </w:trPr>
        <w:tc>
          <w:tcPr>
            <w:tcW w:w="3168" w:type="dxa"/>
          </w:tcPr>
          <w:p w14:paraId="0000014F" w14:textId="77777777" w:rsidR="008F0DC9" w:rsidRDefault="0056453F">
            <w:pPr>
              <w:pBdr>
                <w:top w:val="nil"/>
                <w:left w:val="nil"/>
                <w:bottom w:val="nil"/>
                <w:right w:val="nil"/>
                <w:between w:val="nil"/>
              </w:pBdr>
              <w:rPr>
                <w:color w:val="000000"/>
              </w:rPr>
            </w:pPr>
            <w:r>
              <w:rPr>
                <w:color w:val="000000"/>
              </w:rPr>
              <w:t>3. Engineering Controls</w:t>
            </w:r>
          </w:p>
        </w:tc>
        <w:tc>
          <w:tcPr>
            <w:tcW w:w="5589" w:type="dxa"/>
          </w:tcPr>
          <w:p w14:paraId="33DAC56C" w14:textId="77777777" w:rsidR="00D818E6" w:rsidRDefault="0056453F">
            <w:pPr>
              <w:pBdr>
                <w:top w:val="nil"/>
                <w:left w:val="nil"/>
                <w:bottom w:val="nil"/>
                <w:right w:val="nil"/>
                <w:between w:val="nil"/>
              </w:pBdr>
              <w:rPr>
                <w:color w:val="000000"/>
              </w:rPr>
            </w:pPr>
            <w:r>
              <w:rPr>
                <w:color w:val="000000"/>
              </w:rPr>
              <w:t>Separation of hazard</w:t>
            </w:r>
          </w:p>
          <w:p w14:paraId="00000152" w14:textId="1F21BE35" w:rsidR="008F0DC9" w:rsidRPr="00523FF9" w:rsidRDefault="00D818E6" w:rsidP="00523FF9">
            <w:pPr>
              <w:pStyle w:val="ListParagraph"/>
              <w:numPr>
                <w:ilvl w:val="0"/>
                <w:numId w:val="2"/>
              </w:numPr>
              <w:pBdr>
                <w:top w:val="nil"/>
                <w:left w:val="nil"/>
                <w:bottom w:val="nil"/>
                <w:right w:val="nil"/>
                <w:between w:val="nil"/>
              </w:pBdr>
              <w:rPr>
                <w:color w:val="000000"/>
              </w:rPr>
            </w:pPr>
            <w:r w:rsidRPr="00D818E6">
              <w:rPr>
                <w:color w:val="000000"/>
              </w:rPr>
              <w:t>e.g., p</w:t>
            </w:r>
            <w:r w:rsidR="0056453F" w:rsidRPr="00D818E6">
              <w:rPr>
                <w:color w:val="000000"/>
              </w:rPr>
              <w:t xml:space="preserve">ark </w:t>
            </w:r>
            <w:r w:rsidRPr="00D818E6">
              <w:rPr>
                <w:color w:val="000000"/>
              </w:rPr>
              <w:t xml:space="preserve">to </w:t>
            </w:r>
            <w:r w:rsidR="0056453F" w:rsidRPr="00D818E6">
              <w:rPr>
                <w:color w:val="000000"/>
              </w:rPr>
              <w:t>avoid crossing busy roads</w:t>
            </w:r>
          </w:p>
        </w:tc>
      </w:tr>
      <w:tr w:rsidR="008F0DC9" w14:paraId="562954B3" w14:textId="77777777">
        <w:trPr>
          <w:jc w:val="center"/>
        </w:trPr>
        <w:tc>
          <w:tcPr>
            <w:tcW w:w="3168" w:type="dxa"/>
          </w:tcPr>
          <w:p w14:paraId="00000153" w14:textId="77777777" w:rsidR="008F0DC9" w:rsidRDefault="0056453F">
            <w:pPr>
              <w:pBdr>
                <w:top w:val="nil"/>
                <w:left w:val="nil"/>
                <w:bottom w:val="nil"/>
                <w:right w:val="nil"/>
                <w:between w:val="nil"/>
              </w:pBdr>
              <w:rPr>
                <w:color w:val="000000"/>
              </w:rPr>
            </w:pPr>
            <w:r>
              <w:rPr>
                <w:color w:val="000000"/>
              </w:rPr>
              <w:t>4. Administrative</w:t>
            </w:r>
            <w:r>
              <w:rPr>
                <w:color w:val="000000"/>
              </w:rPr>
              <w:br/>
              <w:t xml:space="preserve">    Controls</w:t>
            </w:r>
          </w:p>
        </w:tc>
        <w:tc>
          <w:tcPr>
            <w:tcW w:w="5589" w:type="dxa"/>
          </w:tcPr>
          <w:p w14:paraId="4A032ED3" w14:textId="77777777" w:rsidR="00D818E6" w:rsidRDefault="0056453F">
            <w:pPr>
              <w:pBdr>
                <w:top w:val="nil"/>
                <w:left w:val="nil"/>
                <w:bottom w:val="nil"/>
                <w:right w:val="nil"/>
                <w:between w:val="nil"/>
              </w:pBdr>
              <w:rPr>
                <w:color w:val="000000"/>
              </w:rPr>
            </w:pPr>
            <w:r>
              <w:rPr>
                <w:color w:val="000000"/>
              </w:rPr>
              <w:t>Change the work practice</w:t>
            </w:r>
          </w:p>
          <w:p w14:paraId="348DF896" w14:textId="273FFB75" w:rsidR="00D818E6" w:rsidRPr="00D818E6" w:rsidRDefault="00D818E6" w:rsidP="00D818E6">
            <w:pPr>
              <w:pStyle w:val="ListParagraph"/>
              <w:numPr>
                <w:ilvl w:val="0"/>
                <w:numId w:val="1"/>
              </w:numPr>
              <w:pBdr>
                <w:top w:val="nil"/>
                <w:left w:val="nil"/>
                <w:bottom w:val="nil"/>
                <w:right w:val="nil"/>
                <w:between w:val="nil"/>
              </w:pBdr>
              <w:rPr>
                <w:color w:val="000000"/>
              </w:rPr>
            </w:pPr>
            <w:r>
              <w:rPr>
                <w:color w:val="000000"/>
              </w:rPr>
              <w:t>e.g., r</w:t>
            </w:r>
            <w:r w:rsidR="0056453F" w:rsidRPr="00D818E6">
              <w:rPr>
                <w:color w:val="000000"/>
              </w:rPr>
              <w:t xml:space="preserve">equire </w:t>
            </w:r>
            <w:r w:rsidR="00B72D07">
              <w:rPr>
                <w:color w:val="000000"/>
              </w:rPr>
              <w:t>participants</w:t>
            </w:r>
            <w:r w:rsidR="0056453F" w:rsidRPr="00D818E6">
              <w:rPr>
                <w:color w:val="000000"/>
              </w:rPr>
              <w:t xml:space="preserve"> to have certain rest periods</w:t>
            </w:r>
          </w:p>
          <w:p w14:paraId="00000154" w14:textId="7D1D5893" w:rsidR="008F0DC9" w:rsidRPr="00D818E6" w:rsidRDefault="00D818E6" w:rsidP="00D818E6">
            <w:pPr>
              <w:pStyle w:val="ListParagraph"/>
              <w:numPr>
                <w:ilvl w:val="0"/>
                <w:numId w:val="1"/>
              </w:numPr>
              <w:pBdr>
                <w:top w:val="nil"/>
                <w:left w:val="nil"/>
                <w:bottom w:val="nil"/>
                <w:right w:val="nil"/>
                <w:between w:val="nil"/>
              </w:pBdr>
              <w:rPr>
                <w:color w:val="000000"/>
              </w:rPr>
            </w:pPr>
            <w:r>
              <w:rPr>
                <w:color w:val="000000"/>
              </w:rPr>
              <w:t>e.g., s</w:t>
            </w:r>
            <w:r w:rsidRPr="00D818E6">
              <w:rPr>
                <w:color w:val="000000"/>
              </w:rPr>
              <w:t>et alarms for reapplying s</w:t>
            </w:r>
            <w:r w:rsidR="0056453F" w:rsidRPr="00D818E6">
              <w:rPr>
                <w:color w:val="000000"/>
              </w:rPr>
              <w:t xml:space="preserve">unscreen </w:t>
            </w:r>
          </w:p>
        </w:tc>
      </w:tr>
      <w:tr w:rsidR="008F0DC9" w14:paraId="0AA33A29" w14:textId="77777777">
        <w:trPr>
          <w:jc w:val="center"/>
        </w:trPr>
        <w:tc>
          <w:tcPr>
            <w:tcW w:w="3168" w:type="dxa"/>
          </w:tcPr>
          <w:p w14:paraId="00000155" w14:textId="77777777" w:rsidR="008F0DC9" w:rsidRDefault="0056453F">
            <w:pPr>
              <w:pBdr>
                <w:top w:val="nil"/>
                <w:left w:val="nil"/>
                <w:bottom w:val="nil"/>
                <w:right w:val="nil"/>
                <w:between w:val="nil"/>
              </w:pBdr>
              <w:rPr>
                <w:color w:val="000000"/>
              </w:rPr>
            </w:pPr>
            <w:r>
              <w:rPr>
                <w:color w:val="000000"/>
              </w:rPr>
              <w:t>5. Personal Protective</w:t>
            </w:r>
            <w:r>
              <w:rPr>
                <w:color w:val="000000"/>
              </w:rPr>
              <w:br/>
              <w:t xml:space="preserve">    Equipment</w:t>
            </w:r>
          </w:p>
        </w:tc>
        <w:tc>
          <w:tcPr>
            <w:tcW w:w="5589" w:type="dxa"/>
          </w:tcPr>
          <w:p w14:paraId="00000156" w14:textId="77777777" w:rsidR="008F0DC9" w:rsidRDefault="0056453F">
            <w:pPr>
              <w:pBdr>
                <w:top w:val="nil"/>
                <w:left w:val="nil"/>
                <w:bottom w:val="nil"/>
                <w:right w:val="nil"/>
                <w:between w:val="nil"/>
              </w:pBdr>
              <w:rPr>
                <w:color w:val="000000"/>
              </w:rPr>
            </w:pPr>
            <w:r>
              <w:rPr>
                <w:color w:val="000000"/>
              </w:rPr>
              <w:t>Provide protective clothing and or equipment.</w:t>
            </w:r>
          </w:p>
        </w:tc>
      </w:tr>
    </w:tbl>
    <w:p w14:paraId="00000157" w14:textId="77777777" w:rsidR="008F0DC9" w:rsidRDefault="008F0DC9">
      <w:pPr>
        <w:pBdr>
          <w:top w:val="nil"/>
          <w:left w:val="nil"/>
          <w:bottom w:val="nil"/>
          <w:right w:val="nil"/>
          <w:between w:val="nil"/>
        </w:pBdr>
        <w:rPr>
          <w:b/>
          <w:color w:val="000000"/>
        </w:rPr>
      </w:pPr>
    </w:p>
    <w:tbl>
      <w:tblPr>
        <w:tblStyle w:val="TableGrid"/>
        <w:tblW w:w="0" w:type="auto"/>
        <w:tblLook w:val="04A0" w:firstRow="1" w:lastRow="0" w:firstColumn="1" w:lastColumn="0" w:noHBand="0" w:noVBand="1"/>
      </w:tblPr>
      <w:tblGrid>
        <w:gridCol w:w="9350"/>
      </w:tblGrid>
      <w:tr w:rsidR="00316E09" w14:paraId="227C7644" w14:textId="77777777" w:rsidTr="008A6077">
        <w:tc>
          <w:tcPr>
            <w:tcW w:w="9350" w:type="dxa"/>
          </w:tcPr>
          <w:p w14:paraId="0A609F1D" w14:textId="21329D04" w:rsidR="00C95B01" w:rsidRDefault="009C11C1" w:rsidP="008A6077">
            <w:pPr>
              <w:rPr>
                <w:color w:val="000000"/>
              </w:rPr>
            </w:pPr>
            <w:r>
              <w:rPr>
                <w:b/>
                <w:bCs/>
                <w:color w:val="000000"/>
              </w:rPr>
              <w:t xml:space="preserve">Risk 1: </w:t>
            </w:r>
            <w:r w:rsidR="00462330" w:rsidRPr="00C95B01">
              <w:rPr>
                <w:b/>
                <w:bCs/>
                <w:color w:val="000000"/>
              </w:rPr>
              <w:t>Uneven/Slippery Walking Surfaces</w:t>
            </w:r>
          </w:p>
          <w:p w14:paraId="0517D55B" w14:textId="37C4DEAC" w:rsidR="00316E09" w:rsidRDefault="00462330" w:rsidP="008A6077">
            <w:pPr>
              <w:rPr>
                <w:color w:val="000000"/>
              </w:rPr>
            </w:pPr>
            <w:r>
              <w:rPr>
                <w:color w:val="000000"/>
              </w:rPr>
              <w:t>We will be cautious and slowly walk around inter-tidal areas.</w:t>
            </w:r>
            <w:r w:rsidR="00B22DEF">
              <w:rPr>
                <w:color w:val="000000"/>
              </w:rPr>
              <w:t xml:space="preserve"> Proper footwear will be worn. </w:t>
            </w:r>
          </w:p>
          <w:p w14:paraId="169F3CBC" w14:textId="77777777" w:rsidR="00C95B01" w:rsidRPr="00C95B01" w:rsidRDefault="00C95B01" w:rsidP="008A6077">
            <w:pPr>
              <w:rPr>
                <w:color w:val="000000"/>
                <w:sz w:val="16"/>
                <w:szCs w:val="16"/>
              </w:rPr>
            </w:pPr>
          </w:p>
          <w:p w14:paraId="191F4E1A" w14:textId="7A8316AA" w:rsidR="00C95B01" w:rsidRDefault="009C11C1" w:rsidP="008A6077">
            <w:pPr>
              <w:rPr>
                <w:color w:val="000000"/>
              </w:rPr>
            </w:pPr>
            <w:r>
              <w:rPr>
                <w:b/>
                <w:bCs/>
                <w:color w:val="000000"/>
              </w:rPr>
              <w:t xml:space="preserve">Risk 2: </w:t>
            </w:r>
            <w:r w:rsidR="00462330" w:rsidRPr="00C95B01">
              <w:rPr>
                <w:b/>
                <w:bCs/>
                <w:color w:val="000000"/>
              </w:rPr>
              <w:t>Strong Sunlight (including sunburn)</w:t>
            </w:r>
          </w:p>
          <w:p w14:paraId="3B0FC165" w14:textId="7E8746C6" w:rsidR="00462330" w:rsidRDefault="00462330" w:rsidP="008A6077">
            <w:pPr>
              <w:rPr>
                <w:color w:val="000000"/>
              </w:rPr>
            </w:pPr>
            <w:r>
              <w:rPr>
                <w:color w:val="000000"/>
              </w:rPr>
              <w:t>We will apply sunblock before going to field and reduce exposed time (maximum 1.5 hours)</w:t>
            </w:r>
            <w:r w:rsidR="009C11C1">
              <w:rPr>
                <w:color w:val="000000"/>
              </w:rPr>
              <w:t xml:space="preserve"> and bring enough water for adequate hydration.</w:t>
            </w:r>
          </w:p>
          <w:p w14:paraId="2386190A" w14:textId="77777777" w:rsidR="00C95B01" w:rsidRPr="00C95B01" w:rsidRDefault="00C95B01" w:rsidP="008A6077">
            <w:pPr>
              <w:rPr>
                <w:color w:val="000000"/>
                <w:sz w:val="16"/>
                <w:szCs w:val="16"/>
              </w:rPr>
            </w:pPr>
          </w:p>
          <w:p w14:paraId="708F92C8" w14:textId="54798186" w:rsidR="00C95B01" w:rsidRDefault="009C11C1" w:rsidP="008A6077">
            <w:pPr>
              <w:rPr>
                <w:color w:val="000000"/>
              </w:rPr>
            </w:pPr>
            <w:r>
              <w:rPr>
                <w:b/>
                <w:bCs/>
                <w:color w:val="000000"/>
              </w:rPr>
              <w:t xml:space="preserve">Risk 3: </w:t>
            </w:r>
            <w:r w:rsidR="00B22DEF" w:rsidRPr="00C95B01">
              <w:rPr>
                <w:b/>
                <w:bCs/>
                <w:color w:val="000000"/>
              </w:rPr>
              <w:t>Darkness</w:t>
            </w:r>
            <w:r w:rsidR="00C95B01">
              <w:rPr>
                <w:color w:val="000000"/>
              </w:rPr>
              <w:t xml:space="preserve"> </w:t>
            </w:r>
          </w:p>
          <w:p w14:paraId="7B8D9259" w14:textId="17A75661" w:rsidR="00B22DEF" w:rsidRDefault="00C95B01" w:rsidP="008A6077">
            <w:pPr>
              <w:rPr>
                <w:color w:val="000000"/>
              </w:rPr>
            </w:pPr>
            <w:r>
              <w:rPr>
                <w:color w:val="000000"/>
              </w:rPr>
              <w:t>D</w:t>
            </w:r>
            <w:r w:rsidR="00B22DEF">
              <w:rPr>
                <w:color w:val="000000"/>
              </w:rPr>
              <w:t xml:space="preserve">uring fall and winter low tides occur at night. All participants will be required to wear a headlamp and wear clothing with reflectors (e.g. rain gear or vest).  The trip leader will carry a back up flashlight.  Participants will maintain closer proximity (between 10 and 40 feet) and communicate frequently by talking. </w:t>
            </w:r>
          </w:p>
          <w:p w14:paraId="09A981E9" w14:textId="77777777" w:rsidR="00C95B01" w:rsidRPr="00C95B01" w:rsidRDefault="00C95B01" w:rsidP="008A6077">
            <w:pPr>
              <w:rPr>
                <w:color w:val="000000"/>
                <w:sz w:val="16"/>
                <w:szCs w:val="16"/>
              </w:rPr>
            </w:pPr>
          </w:p>
          <w:p w14:paraId="255A637C" w14:textId="4EB86F01" w:rsidR="00C95B01" w:rsidRDefault="009C11C1" w:rsidP="008A6077">
            <w:pPr>
              <w:rPr>
                <w:b/>
                <w:bCs/>
                <w:color w:val="000000"/>
              </w:rPr>
            </w:pPr>
            <w:r>
              <w:rPr>
                <w:b/>
                <w:bCs/>
                <w:color w:val="000000"/>
              </w:rPr>
              <w:t>Risk 4: Currents/W</w:t>
            </w:r>
            <w:r w:rsidR="00C95B01" w:rsidRPr="00C95B01">
              <w:rPr>
                <w:b/>
                <w:bCs/>
                <w:color w:val="000000"/>
              </w:rPr>
              <w:t>aves</w:t>
            </w:r>
            <w:r>
              <w:rPr>
                <w:b/>
                <w:bCs/>
                <w:color w:val="000000"/>
              </w:rPr>
              <w:t>/Tides</w:t>
            </w:r>
            <w:r w:rsidR="00C95B01">
              <w:rPr>
                <w:b/>
                <w:bCs/>
                <w:color w:val="000000"/>
              </w:rPr>
              <w:t xml:space="preserve"> </w:t>
            </w:r>
          </w:p>
          <w:p w14:paraId="076FB711" w14:textId="2E4B13F1" w:rsidR="00C95B01" w:rsidRDefault="00D94DB1" w:rsidP="008A6077">
            <w:r>
              <w:t xml:space="preserve">Field trips will occur during low tides and be timed to start as tides are still going down to avoid the need to rush fieldwork. The time of low tide will be reviewed with all participants before each trip and again when participants meet on site so that participants are </w:t>
            </w:r>
            <w:r w:rsidR="00C95B01">
              <w:t>aware of how long they can work</w:t>
            </w:r>
            <w:r>
              <w:t xml:space="preserve">. </w:t>
            </w:r>
          </w:p>
          <w:p w14:paraId="1AA62BC0" w14:textId="53D91C94" w:rsidR="009C11C1" w:rsidRDefault="00D94DB1" w:rsidP="008A6077">
            <w:r>
              <w:t xml:space="preserve">Tides at </w:t>
            </w:r>
            <w:r w:rsidR="00C95B01">
              <w:t>Montague Harbour</w:t>
            </w:r>
            <w:r>
              <w:t xml:space="preserve"> are </w:t>
            </w:r>
            <w:r w:rsidR="00C95B01">
              <w:t>medium</w:t>
            </w:r>
            <w:r>
              <w:t xml:space="preserve"> risk as the waves </w:t>
            </w:r>
            <w:r w:rsidR="00C95B01">
              <w:t>can be strong during stormy weather – we will not sample if the trip leader</w:t>
            </w:r>
            <w:r w:rsidR="009C11C1">
              <w:t>s</w:t>
            </w:r>
            <w:r w:rsidR="00C95B01">
              <w:t xml:space="preserve"> deem the conditions are hazardous</w:t>
            </w:r>
            <w:r w:rsidR="009C11C1">
              <w:t>.</w:t>
            </w:r>
          </w:p>
          <w:p w14:paraId="51980C21" w14:textId="77777777" w:rsidR="009C11C1" w:rsidDel="00C53B80" w:rsidRDefault="009C11C1" w:rsidP="008A6077">
            <w:pPr>
              <w:rPr>
                <w:del w:id="52" w:author="sschenk@student.ubc.ca" w:date="2020-11-13T15:34:00Z"/>
                <w:b/>
                <w:bCs/>
                <w:color w:val="000000"/>
              </w:rPr>
            </w:pPr>
          </w:p>
          <w:p w14:paraId="70DA8DEF" w14:textId="0E471055" w:rsidR="00C95B01" w:rsidRPr="009C11C1" w:rsidDel="00C53B80" w:rsidRDefault="009C11C1" w:rsidP="008A6077">
            <w:pPr>
              <w:rPr>
                <w:del w:id="53" w:author="sschenk@student.ubc.ca" w:date="2020-11-13T15:34:00Z"/>
              </w:rPr>
            </w:pPr>
            <w:commentRangeStart w:id="54"/>
            <w:del w:id="55" w:author="sschenk@student.ubc.ca" w:date="2020-11-13T15:34:00Z">
              <w:r w:rsidDel="00C53B80">
                <w:rPr>
                  <w:b/>
                  <w:bCs/>
                  <w:color w:val="000000"/>
                </w:rPr>
                <w:delText xml:space="preserve">Risk 5: </w:delText>
              </w:r>
              <w:r w:rsidR="00C95B01" w:rsidRPr="00C95B01" w:rsidDel="00C53B80">
                <w:rPr>
                  <w:b/>
                  <w:bCs/>
                  <w:color w:val="000000"/>
                </w:rPr>
                <w:delText>Snorkeling</w:delText>
              </w:r>
            </w:del>
          </w:p>
          <w:p w14:paraId="1DD22905" w14:textId="06B45B01" w:rsidR="00316E09" w:rsidRDefault="00C95B01" w:rsidP="00C95B01">
            <w:pPr>
              <w:rPr>
                <w:color w:val="000000"/>
              </w:rPr>
            </w:pPr>
            <w:del w:id="56" w:author="sschenk@student.ubc.ca" w:date="2020-11-13T15:33:00Z">
              <w:r w:rsidRPr="00C95B01" w:rsidDel="00C53B80">
                <w:delText xml:space="preserve">In the event the tides are too high for intertidal sampling, we will snorkel </w:delText>
              </w:r>
              <w:r w:rsidDel="00C53B80">
                <w:delText xml:space="preserve">to collect seagrass leaves. The snorkelling water depth will be no deeper than 2 metres. </w:delText>
              </w:r>
              <w:commentRangeEnd w:id="54"/>
              <w:r w:rsidR="0077587A" w:rsidDel="00C53B80">
                <w:rPr>
                  <w:rStyle w:val="CommentReference"/>
                  <w:lang w:val="en-US"/>
                </w:rPr>
                <w:commentReference w:id="54"/>
              </w:r>
            </w:del>
          </w:p>
        </w:tc>
      </w:tr>
    </w:tbl>
    <w:p w14:paraId="00000159" w14:textId="1C697693" w:rsidR="008F0DC9" w:rsidRDefault="0056453F" w:rsidP="00DC0287">
      <w:pPr>
        <w:rPr>
          <w:sz w:val="28"/>
          <w:szCs w:val="28"/>
        </w:rPr>
      </w:pPr>
      <w:r>
        <w:br w:type="page"/>
      </w:r>
      <w:r>
        <w:rPr>
          <w:b/>
          <w:color w:val="000000"/>
          <w:sz w:val="28"/>
          <w:szCs w:val="28"/>
        </w:rPr>
        <w:lastRenderedPageBreak/>
        <w:t>Part 4. Emergency Response Plan</w:t>
      </w:r>
    </w:p>
    <w:p w14:paraId="0000015A" w14:textId="77777777" w:rsidR="008F0DC9" w:rsidRDefault="0056453F">
      <w:pPr>
        <w:rPr>
          <w:i/>
        </w:rPr>
      </w:pPr>
      <w:r>
        <w:rPr>
          <w:i/>
          <w:color w:val="000000"/>
        </w:rPr>
        <w:t>Please describe the appropriate procedures that are to be followed in the event of an emergency.</w:t>
      </w:r>
    </w:p>
    <w:p w14:paraId="0000015B" w14:textId="77777777" w:rsidR="008F0DC9" w:rsidRDefault="008F0DC9"/>
    <w:p w14:paraId="0000015C" w14:textId="77777777" w:rsidR="008F0DC9" w:rsidRDefault="0056453F">
      <w:r>
        <w:rPr>
          <w:b/>
          <w:color w:val="000000"/>
        </w:rPr>
        <w:t>If a team member is injured and can communicate</w:t>
      </w:r>
    </w:p>
    <w:p w14:paraId="0762BD03" w14:textId="6257811A" w:rsidR="00316E09" w:rsidRDefault="0056453F" w:rsidP="00316E09">
      <w:pPr>
        <w:rPr>
          <w:color w:val="000000"/>
        </w:rPr>
      </w:pPr>
      <w:r>
        <w:rPr>
          <w:color w:val="000000"/>
        </w:rPr>
        <w:t>How will that member communicate their injury? Who will they communicate with, and how will that person respond?  </w:t>
      </w:r>
    </w:p>
    <w:tbl>
      <w:tblPr>
        <w:tblStyle w:val="TableGrid"/>
        <w:tblW w:w="0" w:type="auto"/>
        <w:tblLook w:val="04A0" w:firstRow="1" w:lastRow="0" w:firstColumn="1" w:lastColumn="0" w:noHBand="0" w:noVBand="1"/>
      </w:tblPr>
      <w:tblGrid>
        <w:gridCol w:w="9350"/>
      </w:tblGrid>
      <w:tr w:rsidR="00316E09" w14:paraId="03352083" w14:textId="77777777" w:rsidTr="008A6077">
        <w:tc>
          <w:tcPr>
            <w:tcW w:w="9350" w:type="dxa"/>
          </w:tcPr>
          <w:p w14:paraId="14EADE64" w14:textId="1B3578BB" w:rsidR="00316E09" w:rsidRDefault="009C11C1" w:rsidP="008A6077">
            <w:pPr>
              <w:rPr>
                <w:color w:val="000000"/>
              </w:rPr>
            </w:pPr>
            <w:r>
              <w:rPr>
                <w:color w:val="000000"/>
              </w:rPr>
              <w:t>Team members will always be within hearing range while also maintaining adequate (2 metre +) distancing. Emergencies will be verbally communicated; a</w:t>
            </w:r>
            <w:r w:rsidR="005073FC">
              <w:rPr>
                <w:color w:val="000000"/>
              </w:rPr>
              <w:t xml:space="preserve">n injured </w:t>
            </w:r>
            <w:r w:rsidR="008A6077">
              <w:rPr>
                <w:color w:val="000000"/>
              </w:rPr>
              <w:t xml:space="preserve">member </w:t>
            </w:r>
            <w:r w:rsidR="000246CD">
              <w:rPr>
                <w:color w:val="000000"/>
              </w:rPr>
              <w:t xml:space="preserve">will </w:t>
            </w:r>
            <w:r w:rsidR="008A6077">
              <w:rPr>
                <w:color w:val="000000"/>
              </w:rPr>
              <w:t>communicat</w:t>
            </w:r>
            <w:r w:rsidR="000246CD">
              <w:rPr>
                <w:color w:val="000000"/>
              </w:rPr>
              <w:t>e</w:t>
            </w:r>
            <w:r w:rsidR="008A6077">
              <w:rPr>
                <w:color w:val="000000"/>
              </w:rPr>
              <w:t xml:space="preserve"> with </w:t>
            </w:r>
            <w:r w:rsidR="00E90ED1">
              <w:rPr>
                <w:color w:val="000000"/>
              </w:rPr>
              <w:t>the</w:t>
            </w:r>
            <w:r w:rsidR="008A6077">
              <w:rPr>
                <w:color w:val="000000"/>
              </w:rPr>
              <w:t xml:space="preserve"> </w:t>
            </w:r>
            <w:r w:rsidR="00E90ED1">
              <w:rPr>
                <w:color w:val="000000"/>
              </w:rPr>
              <w:t xml:space="preserve">trip </w:t>
            </w:r>
            <w:r w:rsidR="008A6077">
              <w:rPr>
                <w:color w:val="000000"/>
              </w:rPr>
              <w:t>leader</w:t>
            </w:r>
            <w:r>
              <w:rPr>
                <w:color w:val="000000"/>
              </w:rPr>
              <w:t>(s)</w:t>
            </w:r>
            <w:r w:rsidR="008A6077">
              <w:rPr>
                <w:color w:val="000000"/>
              </w:rPr>
              <w:t xml:space="preserve"> &amp; safety officer</w:t>
            </w:r>
            <w:r>
              <w:rPr>
                <w:color w:val="000000"/>
              </w:rPr>
              <w:t>(s)</w:t>
            </w:r>
            <w:r w:rsidR="008A6077">
              <w:rPr>
                <w:color w:val="000000"/>
              </w:rPr>
              <w:t xml:space="preserve"> at the field site and assess injury to decide appropriate treatments</w:t>
            </w:r>
            <w:r w:rsidR="000246CD">
              <w:rPr>
                <w:color w:val="000000"/>
              </w:rPr>
              <w:t xml:space="preserve">. </w:t>
            </w:r>
          </w:p>
          <w:p w14:paraId="5CBD371B" w14:textId="77777777" w:rsidR="00316E09" w:rsidRDefault="00316E09" w:rsidP="008A6077">
            <w:pPr>
              <w:rPr>
                <w:color w:val="000000"/>
              </w:rPr>
            </w:pPr>
          </w:p>
          <w:p w14:paraId="11624D1E" w14:textId="77777777" w:rsidR="00316E09" w:rsidRDefault="00316E09" w:rsidP="008A6077">
            <w:pPr>
              <w:rPr>
                <w:color w:val="000000"/>
              </w:rPr>
            </w:pPr>
          </w:p>
        </w:tc>
      </w:tr>
    </w:tbl>
    <w:p w14:paraId="35957385" w14:textId="417D809F" w:rsidR="00F02F9C" w:rsidRDefault="00F02F9C">
      <w:pPr>
        <w:rPr>
          <w:color w:val="000000"/>
        </w:rPr>
      </w:pPr>
    </w:p>
    <w:p w14:paraId="4277A9FA" w14:textId="261DA790" w:rsidR="00316E09" w:rsidRPr="00316E09" w:rsidRDefault="0056453F" w:rsidP="00316E09">
      <w:r>
        <w:rPr>
          <w:color w:val="000000"/>
        </w:rPr>
        <w:t>How will emergency help (e.g., paramedic) be gained if necessary?  </w:t>
      </w:r>
    </w:p>
    <w:tbl>
      <w:tblPr>
        <w:tblStyle w:val="TableGrid"/>
        <w:tblW w:w="0" w:type="auto"/>
        <w:tblLook w:val="04A0" w:firstRow="1" w:lastRow="0" w:firstColumn="1" w:lastColumn="0" w:noHBand="0" w:noVBand="1"/>
      </w:tblPr>
      <w:tblGrid>
        <w:gridCol w:w="9350"/>
      </w:tblGrid>
      <w:tr w:rsidR="00316E09" w14:paraId="4F6BF383" w14:textId="77777777" w:rsidTr="008A6077">
        <w:tc>
          <w:tcPr>
            <w:tcW w:w="9350" w:type="dxa"/>
          </w:tcPr>
          <w:p w14:paraId="1173782D" w14:textId="08233E0C" w:rsidR="00316E09" w:rsidRDefault="008A6077" w:rsidP="008A6077">
            <w:pPr>
              <w:rPr>
                <w:color w:val="000000"/>
              </w:rPr>
            </w:pPr>
            <w:r>
              <w:rPr>
                <w:color w:val="000000"/>
              </w:rPr>
              <w:t>Call 911</w:t>
            </w:r>
          </w:p>
          <w:p w14:paraId="7EA2C444" w14:textId="77777777" w:rsidR="00316E09" w:rsidRDefault="00316E09" w:rsidP="008A6077">
            <w:pPr>
              <w:rPr>
                <w:color w:val="000000"/>
              </w:rPr>
            </w:pPr>
          </w:p>
          <w:p w14:paraId="15D60AE0" w14:textId="77777777" w:rsidR="00316E09" w:rsidRDefault="00316E09" w:rsidP="008A6077">
            <w:pPr>
              <w:rPr>
                <w:color w:val="000000"/>
              </w:rPr>
            </w:pPr>
          </w:p>
        </w:tc>
      </w:tr>
    </w:tbl>
    <w:p w14:paraId="0000015F" w14:textId="4F8C10EB" w:rsidR="008F0DC9" w:rsidRDefault="008F0DC9"/>
    <w:p w14:paraId="00000160" w14:textId="77777777" w:rsidR="008F0DC9" w:rsidRDefault="0056453F">
      <w:r>
        <w:rPr>
          <w:b/>
          <w:color w:val="000000"/>
        </w:rPr>
        <w:t>If a team member is injured and cannot communicate</w:t>
      </w:r>
    </w:p>
    <w:p w14:paraId="00000161" w14:textId="77777777" w:rsidR="008F0DC9" w:rsidRDefault="0056453F">
      <w:r>
        <w:rPr>
          <w:color w:val="000000"/>
        </w:rPr>
        <w:t>How will the other team members become alerted to this? Who will respond if this happens?  </w:t>
      </w:r>
    </w:p>
    <w:tbl>
      <w:tblPr>
        <w:tblStyle w:val="TableGrid"/>
        <w:tblW w:w="0" w:type="auto"/>
        <w:tblLook w:val="04A0" w:firstRow="1" w:lastRow="0" w:firstColumn="1" w:lastColumn="0" w:noHBand="0" w:noVBand="1"/>
      </w:tblPr>
      <w:tblGrid>
        <w:gridCol w:w="9350"/>
      </w:tblGrid>
      <w:tr w:rsidR="00316E09" w14:paraId="0C03C3CC" w14:textId="77777777" w:rsidTr="008A6077">
        <w:tc>
          <w:tcPr>
            <w:tcW w:w="9350" w:type="dxa"/>
          </w:tcPr>
          <w:p w14:paraId="5AB20046" w14:textId="5796106C" w:rsidR="00316E09" w:rsidRDefault="009C11C1" w:rsidP="008A6077">
            <w:pPr>
              <w:rPr>
                <w:color w:val="000000"/>
              </w:rPr>
            </w:pPr>
            <w:r>
              <w:rPr>
                <w:color w:val="000000"/>
              </w:rPr>
              <w:t>As mentioned, t</w:t>
            </w:r>
            <w:r w:rsidR="00E667A4">
              <w:rPr>
                <w:color w:val="000000"/>
              </w:rPr>
              <w:t xml:space="preserve">eam members will </w:t>
            </w:r>
            <w:r>
              <w:rPr>
                <w:color w:val="000000"/>
              </w:rPr>
              <w:t xml:space="preserve">stay within hearing range while maintaining 2m+ distance. They will also visually check on other participants every 5 minutes to confirm that other members are fine and have not strayed apart. </w:t>
            </w:r>
            <w:r w:rsidR="00E667A4">
              <w:rPr>
                <w:color w:val="000000"/>
              </w:rPr>
              <w:t>If a team member</w:t>
            </w:r>
            <w:r w:rsidR="00D21A00">
              <w:rPr>
                <w:color w:val="000000"/>
              </w:rPr>
              <w:t xml:space="preserve"> notice</w:t>
            </w:r>
            <w:r w:rsidR="00E667A4">
              <w:rPr>
                <w:color w:val="000000"/>
              </w:rPr>
              <w:t>s</w:t>
            </w:r>
            <w:r w:rsidR="00D21A00">
              <w:rPr>
                <w:color w:val="000000"/>
              </w:rPr>
              <w:t xml:space="preserve"> that a team member is injured, we call 911 after assessing member’s physical condition.</w:t>
            </w:r>
            <w:r w:rsidR="00E667A4">
              <w:rPr>
                <w:color w:val="000000"/>
              </w:rPr>
              <w:t xml:space="preserve"> If the trip leader is incapacitated the participant will call 911 and the external contact</w:t>
            </w:r>
            <w:r w:rsidR="00C64615">
              <w:rPr>
                <w:color w:val="000000"/>
              </w:rPr>
              <w:t xml:space="preserve">(s): </w:t>
            </w:r>
            <w:r w:rsidR="00E667A4">
              <w:rPr>
                <w:color w:val="000000"/>
              </w:rPr>
              <w:t>Laura Parfrey</w:t>
            </w:r>
            <w:r w:rsidR="00C64615">
              <w:rPr>
                <w:color w:val="000000"/>
              </w:rPr>
              <w:t>:</w:t>
            </w:r>
            <w:r w:rsidR="00E667A4">
              <w:rPr>
                <w:color w:val="000000"/>
              </w:rPr>
              <w:t xml:space="preserve"> 604-992-8397</w:t>
            </w:r>
            <w:r w:rsidR="00C64615">
              <w:rPr>
                <w:color w:val="000000"/>
              </w:rPr>
              <w:t xml:space="preserve">, Lauren Magner (cell: 250-580-9106, home: 250-539-5089), or Andrew Simon: </w:t>
            </w:r>
            <w:r w:rsidR="00C64615">
              <w:rPr>
                <w:color w:val="222222"/>
              </w:rPr>
              <w:t xml:space="preserve">250-888-6144. </w:t>
            </w:r>
            <w:r w:rsidR="00E667A4">
              <w:rPr>
                <w:color w:val="000000"/>
              </w:rPr>
              <w:t xml:space="preserve">The trip leader will call 911 if needed. </w:t>
            </w:r>
          </w:p>
          <w:p w14:paraId="35F18469" w14:textId="77777777" w:rsidR="00316E09" w:rsidRDefault="00316E09" w:rsidP="008A6077">
            <w:pPr>
              <w:rPr>
                <w:color w:val="000000"/>
              </w:rPr>
            </w:pPr>
          </w:p>
          <w:p w14:paraId="79C169C6" w14:textId="77777777" w:rsidR="00316E09" w:rsidRDefault="00316E09" w:rsidP="008A6077">
            <w:pPr>
              <w:rPr>
                <w:color w:val="000000"/>
              </w:rPr>
            </w:pPr>
          </w:p>
        </w:tc>
      </w:tr>
    </w:tbl>
    <w:p w14:paraId="06608CCB" w14:textId="77777777" w:rsidR="00F02F9C" w:rsidRDefault="00F02F9C">
      <w:pPr>
        <w:rPr>
          <w:color w:val="000000"/>
        </w:rPr>
      </w:pPr>
    </w:p>
    <w:p w14:paraId="00000162" w14:textId="2315E3EB" w:rsidR="008F0DC9" w:rsidRDefault="0056453F">
      <w:r>
        <w:rPr>
          <w:color w:val="000000"/>
        </w:rPr>
        <w:t>How will emergency help (e.g., paramedic) be gained if necessary?    </w:t>
      </w:r>
    </w:p>
    <w:tbl>
      <w:tblPr>
        <w:tblStyle w:val="TableGrid"/>
        <w:tblW w:w="0" w:type="auto"/>
        <w:tblLook w:val="04A0" w:firstRow="1" w:lastRow="0" w:firstColumn="1" w:lastColumn="0" w:noHBand="0" w:noVBand="1"/>
      </w:tblPr>
      <w:tblGrid>
        <w:gridCol w:w="9350"/>
      </w:tblGrid>
      <w:tr w:rsidR="00316E09" w14:paraId="27DF8710" w14:textId="77777777" w:rsidTr="008A6077">
        <w:tc>
          <w:tcPr>
            <w:tcW w:w="9350" w:type="dxa"/>
          </w:tcPr>
          <w:p w14:paraId="077B2E1F" w14:textId="3A7D4681" w:rsidR="00316E09" w:rsidRDefault="005D64F2" w:rsidP="008A6077">
            <w:pPr>
              <w:rPr>
                <w:color w:val="000000"/>
              </w:rPr>
            </w:pPr>
            <w:r>
              <w:rPr>
                <w:color w:val="000000"/>
              </w:rPr>
              <w:t>Call 911</w:t>
            </w:r>
          </w:p>
          <w:p w14:paraId="5842F4A8" w14:textId="77777777" w:rsidR="00316E09" w:rsidRDefault="00316E09" w:rsidP="008A6077">
            <w:pPr>
              <w:rPr>
                <w:color w:val="000000"/>
              </w:rPr>
            </w:pPr>
          </w:p>
          <w:p w14:paraId="1BA519E8" w14:textId="0D718D35" w:rsidR="00316E09" w:rsidRDefault="00316E09" w:rsidP="008A6077">
            <w:pPr>
              <w:rPr>
                <w:color w:val="000000"/>
              </w:rPr>
            </w:pPr>
          </w:p>
        </w:tc>
      </w:tr>
    </w:tbl>
    <w:p w14:paraId="411BDB81" w14:textId="77777777" w:rsidR="00316E09" w:rsidRDefault="00316E09"/>
    <w:p w14:paraId="00000164" w14:textId="454D49FA" w:rsidR="008F0DC9" w:rsidRDefault="0056453F">
      <w:r>
        <w:rPr>
          <w:b/>
          <w:color w:val="000000"/>
        </w:rPr>
        <w:t>Evacuation plan</w:t>
      </w:r>
    </w:p>
    <w:p w14:paraId="00000165" w14:textId="77777777" w:rsidR="008F0DC9" w:rsidRDefault="0056453F">
      <w:r>
        <w:rPr>
          <w:color w:val="000000"/>
        </w:rPr>
        <w:t>Please list circumstances that could arise which would cause evacuation from the field. </w:t>
      </w:r>
    </w:p>
    <w:tbl>
      <w:tblPr>
        <w:tblStyle w:val="TableGrid"/>
        <w:tblW w:w="0" w:type="auto"/>
        <w:tblLook w:val="04A0" w:firstRow="1" w:lastRow="0" w:firstColumn="1" w:lastColumn="0" w:noHBand="0" w:noVBand="1"/>
      </w:tblPr>
      <w:tblGrid>
        <w:gridCol w:w="9350"/>
      </w:tblGrid>
      <w:tr w:rsidR="00316E09" w14:paraId="622FDFB7" w14:textId="77777777" w:rsidTr="008A6077">
        <w:tc>
          <w:tcPr>
            <w:tcW w:w="9350" w:type="dxa"/>
          </w:tcPr>
          <w:p w14:paraId="460F412A" w14:textId="0BFB6FB8" w:rsidR="00316E09" w:rsidRDefault="005D64F2" w:rsidP="008A6077">
            <w:pPr>
              <w:rPr>
                <w:color w:val="000000"/>
              </w:rPr>
            </w:pPr>
            <w:r w:rsidRPr="009C11C1">
              <w:rPr>
                <w:rFonts w:eastAsia="Batang"/>
                <w:b/>
                <w:bCs/>
                <w:color w:val="000000"/>
                <w:lang w:eastAsia="ko-KR"/>
              </w:rPr>
              <w:t>Extreme weather</w:t>
            </w:r>
            <w:r w:rsidR="009C11C1">
              <w:rPr>
                <w:rFonts w:eastAsia="Batang"/>
                <w:b/>
                <w:bCs/>
                <w:color w:val="000000"/>
                <w:lang w:eastAsia="ko-KR"/>
              </w:rPr>
              <w:t xml:space="preserve">: </w:t>
            </w:r>
            <w:r w:rsidR="009C11C1" w:rsidRPr="009C11C1">
              <w:rPr>
                <w:rFonts w:eastAsia="Batang"/>
                <w:color w:val="000000"/>
                <w:lang w:eastAsia="ko-KR"/>
              </w:rPr>
              <w:t>H</w:t>
            </w:r>
            <w:r w:rsidRPr="00C95B01">
              <w:rPr>
                <w:rFonts w:eastAsia="Batang"/>
                <w:color w:val="000000"/>
                <w:lang w:eastAsia="ko-KR"/>
              </w:rPr>
              <w:t>eavy rain</w:t>
            </w:r>
            <w:r w:rsidR="00C95B01" w:rsidRPr="00C95B01">
              <w:rPr>
                <w:rFonts w:eastAsia="Batang"/>
                <w:color w:val="000000"/>
                <w:lang w:eastAsia="ko-KR"/>
              </w:rPr>
              <w:t xml:space="preserve"> and wind</w:t>
            </w:r>
            <w:r w:rsidR="009C11C1">
              <w:rPr>
                <w:rFonts w:eastAsia="Batang"/>
                <w:color w:val="000000"/>
                <w:lang w:eastAsia="ko-KR"/>
              </w:rPr>
              <w:t>, r</w:t>
            </w:r>
            <w:r w:rsidR="00E90ED1">
              <w:rPr>
                <w:color w:val="000000"/>
              </w:rPr>
              <w:t>ising tide</w:t>
            </w:r>
            <w:r w:rsidR="000246CD">
              <w:rPr>
                <w:color w:val="000000"/>
              </w:rPr>
              <w:t>s.</w:t>
            </w:r>
            <w:r w:rsidR="009C11C1">
              <w:rPr>
                <w:color w:val="000000"/>
              </w:rPr>
              <w:t xml:space="preserve"> If </w:t>
            </w:r>
            <w:r w:rsidR="000246CD">
              <w:rPr>
                <w:color w:val="000000"/>
              </w:rPr>
              <w:t xml:space="preserve">tides rise more quickly than expected participants will leave the </w:t>
            </w:r>
            <w:commentRangeStart w:id="57"/>
            <w:r w:rsidR="000246CD">
              <w:rPr>
                <w:color w:val="000000"/>
              </w:rPr>
              <w:t>site</w:t>
            </w:r>
            <w:commentRangeEnd w:id="57"/>
            <w:r w:rsidR="00D45F65">
              <w:rPr>
                <w:rStyle w:val="CommentReference"/>
                <w:lang w:val="en-US"/>
              </w:rPr>
              <w:commentReference w:id="57"/>
            </w:r>
            <w:r w:rsidR="000246CD">
              <w:rPr>
                <w:color w:val="000000"/>
              </w:rPr>
              <w:t xml:space="preserve">. </w:t>
            </w:r>
          </w:p>
          <w:p w14:paraId="0646A4CC" w14:textId="731F4F56" w:rsidR="009C11C1" w:rsidRPr="009F0425" w:rsidRDefault="009C11C1" w:rsidP="008A6077">
            <w:pPr>
              <w:rPr>
                <w:rFonts w:eastAsia="Batang"/>
                <w:b/>
                <w:bCs/>
                <w:color w:val="000000"/>
                <w:lang w:eastAsia="ko-KR"/>
              </w:rPr>
            </w:pPr>
            <w:r w:rsidRPr="009F0425">
              <w:rPr>
                <w:b/>
                <w:bCs/>
                <w:color w:val="000000"/>
                <w:lang w:eastAsia="ko-KR"/>
              </w:rPr>
              <w:t>Inju</w:t>
            </w:r>
            <w:r w:rsidR="00AF2F10" w:rsidRPr="009F0425">
              <w:rPr>
                <w:b/>
                <w:bCs/>
                <w:color w:val="000000"/>
                <w:lang w:eastAsia="ko-KR"/>
              </w:rPr>
              <w:t>ries</w:t>
            </w:r>
            <w:r w:rsidR="009F0425" w:rsidRPr="009F0425">
              <w:rPr>
                <w:b/>
                <w:bCs/>
                <w:color w:val="000000"/>
                <w:lang w:eastAsia="ko-KR"/>
              </w:rPr>
              <w:t>:</w:t>
            </w:r>
            <w:r w:rsidR="009F0425">
              <w:rPr>
                <w:color w:val="000000"/>
                <w:lang w:eastAsia="ko-KR"/>
              </w:rPr>
              <w:t xml:space="preserve"> This would include abrasions, broken bones, immersion in water, and other medical issues</w:t>
            </w:r>
            <w:r w:rsidR="009F0425" w:rsidRPr="009F0425">
              <w:rPr>
                <w:b/>
                <w:bCs/>
                <w:color w:val="000000"/>
                <w:lang w:eastAsia="ko-KR"/>
              </w:rPr>
              <w:t xml:space="preserve"> </w:t>
            </w:r>
          </w:p>
          <w:p w14:paraId="50F85709" w14:textId="61A65B73" w:rsidR="00316E09" w:rsidRDefault="00316E09" w:rsidP="008A6077">
            <w:pPr>
              <w:rPr>
                <w:color w:val="000000"/>
              </w:rPr>
            </w:pPr>
          </w:p>
        </w:tc>
      </w:tr>
    </w:tbl>
    <w:p w14:paraId="01C4A66B" w14:textId="77777777" w:rsidR="00F02F9C" w:rsidRDefault="00F02F9C">
      <w:pPr>
        <w:rPr>
          <w:color w:val="000000"/>
        </w:rPr>
      </w:pPr>
    </w:p>
    <w:p w14:paraId="00000166" w14:textId="64F373E8" w:rsidR="008F0DC9" w:rsidRDefault="0056453F">
      <w:r>
        <w:rPr>
          <w:color w:val="000000"/>
        </w:rPr>
        <w:t xml:space="preserve">Can all of these circumstances be detected by the on-site team?  Yes/ No  </w:t>
      </w:r>
    </w:p>
    <w:tbl>
      <w:tblPr>
        <w:tblStyle w:val="TableGrid"/>
        <w:tblW w:w="0" w:type="auto"/>
        <w:tblLook w:val="04A0" w:firstRow="1" w:lastRow="0" w:firstColumn="1" w:lastColumn="0" w:noHBand="0" w:noVBand="1"/>
      </w:tblPr>
      <w:tblGrid>
        <w:gridCol w:w="9350"/>
      </w:tblGrid>
      <w:tr w:rsidR="00316E09" w14:paraId="07E1BFF2" w14:textId="77777777" w:rsidTr="008A6077">
        <w:tc>
          <w:tcPr>
            <w:tcW w:w="9350" w:type="dxa"/>
          </w:tcPr>
          <w:p w14:paraId="5243C1CC" w14:textId="1D2A796C" w:rsidR="00316E09" w:rsidRDefault="005D64F2" w:rsidP="008A6077">
            <w:pPr>
              <w:rPr>
                <w:color w:val="000000"/>
              </w:rPr>
            </w:pPr>
            <w:r>
              <w:rPr>
                <w:color w:val="000000"/>
              </w:rPr>
              <w:t>Yes</w:t>
            </w:r>
          </w:p>
          <w:p w14:paraId="65B7463D" w14:textId="77777777" w:rsidR="00316E09" w:rsidRDefault="00316E09" w:rsidP="008A6077">
            <w:pPr>
              <w:rPr>
                <w:color w:val="000000"/>
              </w:rPr>
            </w:pPr>
          </w:p>
          <w:p w14:paraId="0C6E8B46" w14:textId="77777777" w:rsidR="00316E09" w:rsidRDefault="00316E09" w:rsidP="008A6077">
            <w:pPr>
              <w:rPr>
                <w:color w:val="000000"/>
              </w:rPr>
            </w:pPr>
          </w:p>
        </w:tc>
      </w:tr>
    </w:tbl>
    <w:p w14:paraId="56E2428E" w14:textId="7A8D4D46" w:rsidR="00F02F9C" w:rsidRDefault="00F02F9C">
      <w:pPr>
        <w:rPr>
          <w:color w:val="000000"/>
        </w:rPr>
      </w:pPr>
    </w:p>
    <w:p w14:paraId="00000167" w14:textId="7017AA04" w:rsidR="008F0DC9" w:rsidRDefault="0056453F">
      <w:r>
        <w:rPr>
          <w:color w:val="000000"/>
        </w:rPr>
        <w:t>If no, fill out the following 2 sections:</w:t>
      </w:r>
    </w:p>
    <w:p w14:paraId="79FC66E6" w14:textId="77777777" w:rsidR="00316E09" w:rsidRDefault="00316E09">
      <w:pPr>
        <w:ind w:left="720"/>
        <w:rPr>
          <w:color w:val="000000"/>
        </w:rPr>
      </w:pPr>
    </w:p>
    <w:p w14:paraId="00000168" w14:textId="51EC86CE" w:rsidR="008F0DC9" w:rsidRDefault="0056453F">
      <w:pPr>
        <w:ind w:left="720"/>
        <w:rPr>
          <w:color w:val="000000"/>
        </w:rPr>
      </w:pPr>
      <w:r>
        <w:rPr>
          <w:color w:val="000000"/>
        </w:rPr>
        <w:lastRenderedPageBreak/>
        <w:t>Please give the name and contact information of the external contact who will communicate to the team that they must evacuate.   </w:t>
      </w:r>
    </w:p>
    <w:tbl>
      <w:tblPr>
        <w:tblStyle w:val="TableGrid"/>
        <w:tblW w:w="0" w:type="auto"/>
        <w:tblLook w:val="04A0" w:firstRow="1" w:lastRow="0" w:firstColumn="1" w:lastColumn="0" w:noHBand="0" w:noVBand="1"/>
      </w:tblPr>
      <w:tblGrid>
        <w:gridCol w:w="9350"/>
      </w:tblGrid>
      <w:tr w:rsidR="00316E09" w14:paraId="18D22BF1" w14:textId="77777777" w:rsidTr="008A6077">
        <w:tc>
          <w:tcPr>
            <w:tcW w:w="9350" w:type="dxa"/>
          </w:tcPr>
          <w:p w14:paraId="19DA76A2" w14:textId="430E864D" w:rsidR="00316E09" w:rsidRDefault="00316E09" w:rsidP="008A6077">
            <w:pPr>
              <w:rPr>
                <w:color w:val="000000"/>
              </w:rPr>
            </w:pPr>
          </w:p>
          <w:p w14:paraId="1F430048" w14:textId="77777777" w:rsidR="00316E09" w:rsidRDefault="00316E09" w:rsidP="008A6077">
            <w:pPr>
              <w:rPr>
                <w:color w:val="000000"/>
              </w:rPr>
            </w:pPr>
          </w:p>
          <w:p w14:paraId="6D05F699" w14:textId="77777777" w:rsidR="00316E09" w:rsidRDefault="00316E09" w:rsidP="008A6077">
            <w:pPr>
              <w:rPr>
                <w:color w:val="000000"/>
              </w:rPr>
            </w:pPr>
          </w:p>
        </w:tc>
      </w:tr>
    </w:tbl>
    <w:p w14:paraId="3BB52174" w14:textId="77777777" w:rsidR="00316E09" w:rsidRDefault="00316E09">
      <w:pPr>
        <w:ind w:left="720"/>
        <w:rPr>
          <w:color w:val="000000"/>
        </w:rPr>
      </w:pPr>
    </w:p>
    <w:p w14:paraId="73774EC5" w14:textId="77777777" w:rsidR="00316E09" w:rsidRDefault="00316E09" w:rsidP="00316E09">
      <w:pPr>
        <w:ind w:left="720"/>
        <w:rPr>
          <w:color w:val="000000"/>
        </w:rPr>
      </w:pPr>
    </w:p>
    <w:p w14:paraId="4B98DDDF" w14:textId="686E887F" w:rsidR="00316E09" w:rsidRDefault="0056453F" w:rsidP="00316E09">
      <w:pPr>
        <w:ind w:left="720"/>
        <w:rPr>
          <w:color w:val="000000"/>
        </w:rPr>
      </w:pPr>
      <w:r>
        <w:rPr>
          <w:color w:val="000000"/>
        </w:rPr>
        <w:t>Please give the name and contact information of the team contact who will receive this information from the external contact.  </w:t>
      </w:r>
    </w:p>
    <w:tbl>
      <w:tblPr>
        <w:tblStyle w:val="TableGrid"/>
        <w:tblW w:w="0" w:type="auto"/>
        <w:tblLook w:val="04A0" w:firstRow="1" w:lastRow="0" w:firstColumn="1" w:lastColumn="0" w:noHBand="0" w:noVBand="1"/>
      </w:tblPr>
      <w:tblGrid>
        <w:gridCol w:w="9350"/>
      </w:tblGrid>
      <w:tr w:rsidR="00316E09" w14:paraId="2F316E22" w14:textId="77777777" w:rsidTr="008A6077">
        <w:tc>
          <w:tcPr>
            <w:tcW w:w="9350" w:type="dxa"/>
          </w:tcPr>
          <w:p w14:paraId="73E0A33E" w14:textId="77777777" w:rsidR="00316E09" w:rsidRDefault="00316E09" w:rsidP="008A6077">
            <w:pPr>
              <w:rPr>
                <w:color w:val="000000"/>
              </w:rPr>
            </w:pPr>
          </w:p>
          <w:p w14:paraId="353BAD51" w14:textId="77777777" w:rsidR="00316E09" w:rsidRDefault="00316E09" w:rsidP="008A6077">
            <w:pPr>
              <w:rPr>
                <w:color w:val="000000"/>
              </w:rPr>
            </w:pPr>
          </w:p>
          <w:p w14:paraId="0BE36F4C" w14:textId="4315C537" w:rsidR="00316E09" w:rsidRDefault="00316E09" w:rsidP="008A6077">
            <w:pPr>
              <w:rPr>
                <w:color w:val="000000"/>
              </w:rPr>
            </w:pPr>
          </w:p>
        </w:tc>
      </w:tr>
    </w:tbl>
    <w:p w14:paraId="7CDF8557" w14:textId="77777777" w:rsidR="00316E09" w:rsidRDefault="00316E09">
      <w:pPr>
        <w:rPr>
          <w:color w:val="000000"/>
        </w:rPr>
      </w:pPr>
    </w:p>
    <w:p w14:paraId="131C1F48" w14:textId="77777777" w:rsidR="00316E09" w:rsidRPr="00316E09" w:rsidRDefault="0056453F">
      <w:pPr>
        <w:rPr>
          <w:color w:val="000000"/>
        </w:rPr>
      </w:pPr>
      <w:r>
        <w:rPr>
          <w:color w:val="000000"/>
        </w:rPr>
        <w:t>Please describe the procedure for safe evacuation of all the team members. Include how it will be determined that each team member is safely evacuated.</w:t>
      </w:r>
    </w:p>
    <w:tbl>
      <w:tblPr>
        <w:tblStyle w:val="TableGrid"/>
        <w:tblW w:w="0" w:type="auto"/>
        <w:tblLook w:val="04A0" w:firstRow="1" w:lastRow="0" w:firstColumn="1" w:lastColumn="0" w:noHBand="0" w:noVBand="1"/>
      </w:tblPr>
      <w:tblGrid>
        <w:gridCol w:w="9350"/>
      </w:tblGrid>
      <w:tr w:rsidR="00316E09" w14:paraId="4564136E" w14:textId="77777777" w:rsidTr="008A6077">
        <w:tc>
          <w:tcPr>
            <w:tcW w:w="9350" w:type="dxa"/>
          </w:tcPr>
          <w:p w14:paraId="38E8C68D" w14:textId="2C500CB2" w:rsidR="00316E09" w:rsidRDefault="000246CD" w:rsidP="009F0425">
            <w:pPr>
              <w:pStyle w:val="ListParagraph"/>
              <w:numPr>
                <w:ilvl w:val="0"/>
                <w:numId w:val="6"/>
              </w:numPr>
              <w:rPr>
                <w:color w:val="000000"/>
              </w:rPr>
            </w:pPr>
            <w:r w:rsidRPr="009F0425">
              <w:rPr>
                <w:color w:val="000000"/>
              </w:rPr>
              <w:t xml:space="preserve">Participants </w:t>
            </w:r>
            <w:r w:rsidR="009F0425">
              <w:rPr>
                <w:color w:val="000000"/>
              </w:rPr>
              <w:t xml:space="preserve">will </w:t>
            </w:r>
            <w:r w:rsidRPr="009F0425">
              <w:rPr>
                <w:color w:val="000000"/>
              </w:rPr>
              <w:t xml:space="preserve">evacuate the intertidal area together. </w:t>
            </w:r>
          </w:p>
          <w:p w14:paraId="574B6FBC" w14:textId="1603E26E" w:rsidR="009F0425" w:rsidRDefault="009F0425" w:rsidP="009F0425">
            <w:pPr>
              <w:pStyle w:val="ListParagraph"/>
              <w:numPr>
                <w:ilvl w:val="0"/>
                <w:numId w:val="6"/>
              </w:numPr>
              <w:rPr>
                <w:color w:val="000000"/>
              </w:rPr>
            </w:pPr>
            <w:r>
              <w:rPr>
                <w:color w:val="000000"/>
              </w:rPr>
              <w:t>As a team, we will return to the accommodation together.</w:t>
            </w:r>
          </w:p>
          <w:p w14:paraId="2E1260AA" w14:textId="4A08D515" w:rsidR="009F0425" w:rsidRDefault="009F0425" w:rsidP="009F0425">
            <w:pPr>
              <w:pStyle w:val="ListParagraph"/>
              <w:numPr>
                <w:ilvl w:val="0"/>
                <w:numId w:val="6"/>
              </w:numPr>
              <w:rPr>
                <w:color w:val="000000"/>
              </w:rPr>
            </w:pPr>
            <w:r>
              <w:rPr>
                <w:color w:val="000000"/>
              </w:rPr>
              <w:t>Call an ambulance (911) for medical emergencies</w:t>
            </w:r>
          </w:p>
          <w:p w14:paraId="4FE35A79" w14:textId="08E2F286" w:rsidR="009F0425" w:rsidRDefault="009F0425" w:rsidP="009F0425">
            <w:pPr>
              <w:pStyle w:val="ListParagraph"/>
              <w:numPr>
                <w:ilvl w:val="0"/>
                <w:numId w:val="6"/>
              </w:numPr>
              <w:rPr>
                <w:color w:val="000000"/>
              </w:rPr>
            </w:pPr>
            <w:r>
              <w:rPr>
                <w:color w:val="000000"/>
              </w:rPr>
              <w:t xml:space="preserve">Contact external UBC check-in person (Laura Parfrey or </w:t>
            </w:r>
            <w:commentRangeStart w:id="58"/>
            <w:r>
              <w:rPr>
                <w:color w:val="000000"/>
              </w:rPr>
              <w:t>Vincent Billy)</w:t>
            </w:r>
            <w:commentRangeEnd w:id="58"/>
            <w:r w:rsidR="00D45F65">
              <w:rPr>
                <w:rStyle w:val="CommentReference"/>
              </w:rPr>
              <w:commentReference w:id="58"/>
            </w:r>
          </w:p>
          <w:p w14:paraId="057EC365" w14:textId="06ABFD1A" w:rsidR="009F0425" w:rsidRPr="009F0425" w:rsidRDefault="009F0425" w:rsidP="009F0425">
            <w:pPr>
              <w:rPr>
                <w:color w:val="000000"/>
              </w:rPr>
            </w:pPr>
            <w:r>
              <w:rPr>
                <w:color w:val="000000"/>
              </w:rPr>
              <w:t>Trip leaders will communicate with UBC by Slack message or cell phone when team has safely evacuated (e.g. reached accommodation/hospital)</w:t>
            </w:r>
          </w:p>
          <w:p w14:paraId="147DF533" w14:textId="77777777" w:rsidR="00316E09" w:rsidRDefault="00316E09" w:rsidP="008A6077">
            <w:pPr>
              <w:rPr>
                <w:color w:val="000000"/>
              </w:rPr>
            </w:pPr>
          </w:p>
          <w:p w14:paraId="57E81A48" w14:textId="035F0133" w:rsidR="00316E09" w:rsidRDefault="009F0425" w:rsidP="008A6077">
            <w:pPr>
              <w:rPr>
                <w:color w:val="000000"/>
              </w:rPr>
            </w:pPr>
            <w:r>
              <w:rPr>
                <w:color w:val="000000"/>
              </w:rPr>
              <w:t xml:space="preserve">Note: </w:t>
            </w:r>
            <w:r w:rsidR="000246CD">
              <w:rPr>
                <w:color w:val="000000"/>
              </w:rPr>
              <w:t xml:space="preserve">It is easy to evacuate this location as </w:t>
            </w:r>
            <w:r w:rsidR="006D3315">
              <w:rPr>
                <w:color w:val="000000"/>
              </w:rPr>
              <w:t>it is a flat beach. T</w:t>
            </w:r>
            <w:r w:rsidR="000246CD">
              <w:rPr>
                <w:color w:val="000000"/>
              </w:rPr>
              <w:t xml:space="preserve">here is no risk of being cut-off from land, and there are many exit points from the beach back to the </w:t>
            </w:r>
            <w:r>
              <w:rPr>
                <w:color w:val="000000"/>
              </w:rPr>
              <w:t xml:space="preserve">paved </w:t>
            </w:r>
            <w:r w:rsidR="006D3315">
              <w:rPr>
                <w:color w:val="000000"/>
              </w:rPr>
              <w:t>parking lot</w:t>
            </w:r>
            <w:r>
              <w:rPr>
                <w:color w:val="000000"/>
              </w:rPr>
              <w:t xml:space="preserve"> which has access to the main road on Galiano Island</w:t>
            </w:r>
            <w:r w:rsidR="000246CD">
              <w:rPr>
                <w:color w:val="000000"/>
              </w:rPr>
              <w:t xml:space="preserve">. </w:t>
            </w:r>
          </w:p>
          <w:p w14:paraId="3DC82E05" w14:textId="77777777" w:rsidR="00316E09" w:rsidRDefault="00316E09" w:rsidP="008A6077">
            <w:pPr>
              <w:rPr>
                <w:color w:val="000000"/>
              </w:rPr>
            </w:pPr>
          </w:p>
          <w:p w14:paraId="13CBDC3D" w14:textId="77777777" w:rsidR="00316E09" w:rsidRDefault="00316E09" w:rsidP="008A6077">
            <w:pPr>
              <w:rPr>
                <w:color w:val="000000"/>
              </w:rPr>
            </w:pPr>
          </w:p>
          <w:p w14:paraId="61600B8A" w14:textId="77777777" w:rsidR="00316E09" w:rsidRDefault="00316E09" w:rsidP="008A6077">
            <w:pPr>
              <w:rPr>
                <w:color w:val="000000"/>
              </w:rPr>
            </w:pPr>
          </w:p>
          <w:p w14:paraId="5515EE4E" w14:textId="0ECCC9A2" w:rsidR="00316E09" w:rsidRDefault="00316E09" w:rsidP="008A6077">
            <w:pPr>
              <w:rPr>
                <w:color w:val="000000"/>
              </w:rPr>
            </w:pPr>
          </w:p>
        </w:tc>
      </w:tr>
    </w:tbl>
    <w:p w14:paraId="0000016A" w14:textId="3FCC13B0" w:rsidR="008F0DC9" w:rsidRPr="00316E09" w:rsidRDefault="008F0DC9">
      <w:pPr>
        <w:rPr>
          <w:color w:val="000000"/>
        </w:rPr>
      </w:pPr>
    </w:p>
    <w:p w14:paraId="0000016B" w14:textId="77777777" w:rsidR="008F0DC9" w:rsidRDefault="0056453F">
      <w:r>
        <w:br/>
      </w:r>
    </w:p>
    <w:sectPr w:rsidR="008F0DC9">
      <w:pgSz w:w="12240" w:h="15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my Angert" w:date="2020-11-06T09:30:00Z" w:initials="ALA">
    <w:p w14:paraId="6C08D9BD" w14:textId="0F8203AE" w:rsidR="0077587A" w:rsidRDefault="0077587A">
      <w:pPr>
        <w:pStyle w:val="CommentText"/>
      </w:pPr>
      <w:r>
        <w:rPr>
          <w:rStyle w:val="CommentReference"/>
        </w:rPr>
        <w:annotationRef/>
      </w:r>
      <w:r>
        <w:t>Assume this is per trip. Could you give approximate frequency of trips? E.g. 2-3 days approximately every other month?</w:t>
      </w:r>
    </w:p>
  </w:comment>
  <w:comment w:id="3" w:author="Amy Angert" w:date="2020-11-06T09:32:00Z" w:initials="ALA">
    <w:p w14:paraId="7A543760" w14:textId="77777777" w:rsidR="0077587A" w:rsidRDefault="0077587A">
      <w:pPr>
        <w:pStyle w:val="CommentText"/>
      </w:pPr>
      <w:r>
        <w:rPr>
          <w:rStyle w:val="CommentReference"/>
        </w:rPr>
        <w:annotationRef/>
      </w:r>
      <w:r>
        <w:t>Could you clarify who is the primary and who replaced the primary if the primary is not on the trip?</w:t>
      </w:r>
    </w:p>
    <w:p w14:paraId="0570E00E" w14:textId="77777777" w:rsidR="0077587A" w:rsidRDefault="0077587A">
      <w:pPr>
        <w:pStyle w:val="CommentText"/>
      </w:pPr>
      <w:r>
        <w:t>i.e., I assume that Emily is the default trip leader, but if she does not go then Siobhan would become the trip leader?</w:t>
      </w:r>
    </w:p>
    <w:p w14:paraId="60BFB78A" w14:textId="33CA3430" w:rsidR="0077587A" w:rsidRDefault="0077587A">
      <w:pPr>
        <w:pStyle w:val="CommentText"/>
      </w:pPr>
      <w:r>
        <w:t>What about field safety officers – this seems like a lot. Are there multiple per trip? If so, who takes the lead?</w:t>
      </w:r>
    </w:p>
  </w:comment>
  <w:comment w:id="16" w:author="Amy Angert" w:date="2020-11-06T09:33:00Z" w:initials="ALA">
    <w:p w14:paraId="35620783" w14:textId="74CFC7A5" w:rsidR="0077587A" w:rsidRDefault="0077587A">
      <w:pPr>
        <w:pStyle w:val="CommentText"/>
      </w:pPr>
      <w:r>
        <w:rPr>
          <w:rStyle w:val="CommentReference"/>
        </w:rPr>
        <w:annotationRef/>
      </w:r>
      <w:r>
        <w:t>What about ventilation? i.e. crack windows in vehicle?</w:t>
      </w:r>
    </w:p>
  </w:comment>
  <w:comment w:id="17" w:author="Patrick Martone" w:date="2020-11-12T10:37:00Z" w:initials="PTM">
    <w:p w14:paraId="0C255E12" w14:textId="0A7EB544" w:rsidR="0077587A" w:rsidRDefault="0077587A">
      <w:pPr>
        <w:pStyle w:val="CommentText"/>
      </w:pPr>
      <w:r>
        <w:rPr>
          <w:rStyle w:val="CommentReference"/>
        </w:rPr>
        <w:annotationRef/>
      </w:r>
      <w:r>
        <w:t>As Amy requests above, who is the primary Field Safety Officer? Listing information for all participants risks no one being in charge.  Some clarification is needed.</w:t>
      </w:r>
    </w:p>
  </w:comment>
  <w:comment w:id="21" w:author="Amy Angert" w:date="2020-11-06T09:39:00Z" w:initials="ALA">
    <w:p w14:paraId="661CB043" w14:textId="24C340AC" w:rsidR="0077587A" w:rsidRDefault="0077587A">
      <w:pPr>
        <w:pStyle w:val="CommentText"/>
      </w:pPr>
      <w:r>
        <w:rPr>
          <w:rStyle w:val="CommentReference"/>
        </w:rPr>
        <w:annotationRef/>
      </w:r>
      <w:r>
        <w:t>See comment below. I think it might be better to have a UBC person as external contact, although I see the value of someone local, too.</w:t>
      </w:r>
    </w:p>
  </w:comment>
  <w:comment w:id="30" w:author="Amy Angert" w:date="2020-11-06T09:36:00Z" w:initials="ALA">
    <w:p w14:paraId="7A6A2239" w14:textId="6918FE65" w:rsidR="0077587A" w:rsidRDefault="0077587A">
      <w:pPr>
        <w:pStyle w:val="CommentText"/>
      </w:pPr>
      <w:r>
        <w:rPr>
          <w:rStyle w:val="CommentReference"/>
        </w:rPr>
        <w:annotationRef/>
      </w:r>
      <w:r>
        <w:t>What is there plan to communicate to UBC botany in event of emergency?</w:t>
      </w:r>
    </w:p>
  </w:comment>
  <w:comment w:id="43" w:author="Amy Angert" w:date="2020-11-06T09:36:00Z" w:initials="ALA">
    <w:p w14:paraId="4E0660D8" w14:textId="1718D34D" w:rsidR="0077587A" w:rsidRDefault="0077587A">
      <w:pPr>
        <w:pStyle w:val="CommentText"/>
      </w:pPr>
      <w:r>
        <w:rPr>
          <w:rStyle w:val="CommentReference"/>
        </w:rPr>
        <w:annotationRef/>
      </w:r>
      <w:r>
        <w:t>Delete here?</w:t>
      </w:r>
    </w:p>
  </w:comment>
  <w:comment w:id="45" w:author="Amy Angert" w:date="2020-11-06T09:37:00Z" w:initials="ALA">
    <w:p w14:paraId="1BA8B048" w14:textId="50C4E149" w:rsidR="0077587A" w:rsidRDefault="0077587A">
      <w:pPr>
        <w:pStyle w:val="CommentText"/>
      </w:pPr>
      <w:r>
        <w:rPr>
          <w:rStyle w:val="CommentReference"/>
        </w:rPr>
        <w:annotationRef/>
      </w:r>
      <w:r>
        <w:t>This will be on the participant forms and need not be listed here, because participant forms will be given to trip leaders and available to Botany if needed in an emergency. But it makes me realize that having the external contact be a non-UBC affiliate is a problem, as they wouldn’t have access to this or other emergency medical info on the participant forms. I guess leaving this info here and giving this safety plan to Andrew and Lauren solves the problem.</w:t>
      </w:r>
    </w:p>
  </w:comment>
  <w:comment w:id="54" w:author="Patrick Martone" w:date="2020-11-12T10:44:00Z" w:initials="PTM">
    <w:p w14:paraId="37904083" w14:textId="77777777" w:rsidR="00040901" w:rsidRDefault="0077587A">
      <w:pPr>
        <w:pStyle w:val="CommentText"/>
        <w:rPr>
          <w:noProof/>
        </w:rPr>
      </w:pPr>
      <w:r>
        <w:rPr>
          <w:rStyle w:val="CommentReference"/>
        </w:rPr>
        <w:annotationRef/>
      </w:r>
    </w:p>
    <w:p w14:paraId="246BAE87" w14:textId="77777777" w:rsidR="00040901" w:rsidRDefault="00040901">
      <w:pPr>
        <w:pStyle w:val="CommentText"/>
        <w:rPr>
          <w:noProof/>
        </w:rPr>
      </w:pPr>
    </w:p>
    <w:p w14:paraId="5A8BE6C9" w14:textId="77777777" w:rsidR="00040901" w:rsidRDefault="00040901">
      <w:pPr>
        <w:pStyle w:val="CommentText"/>
        <w:rPr>
          <w:noProof/>
        </w:rPr>
      </w:pPr>
    </w:p>
    <w:p w14:paraId="2AA30854" w14:textId="77777777" w:rsidR="00040901" w:rsidRDefault="00040901">
      <w:pPr>
        <w:pStyle w:val="CommentText"/>
        <w:rPr>
          <w:noProof/>
        </w:rPr>
      </w:pPr>
    </w:p>
    <w:p w14:paraId="5FE04AA5" w14:textId="77777777" w:rsidR="00040901" w:rsidRDefault="00040901">
      <w:pPr>
        <w:pStyle w:val="CommentText"/>
        <w:rPr>
          <w:noProof/>
        </w:rPr>
      </w:pPr>
    </w:p>
    <w:p w14:paraId="136F2749" w14:textId="1BA9E5C4" w:rsidR="00D45F65" w:rsidRDefault="00D45F65">
      <w:pPr>
        <w:pStyle w:val="CommentText"/>
      </w:pPr>
      <w:r>
        <w:t xml:space="preserve">Snorkeling requires permission of the dive safety officer, Victoria Burdett-Coutts: </w:t>
      </w:r>
      <w:hyperlink r:id="rId1" w:history="1">
        <w:r w:rsidRPr="00CB4C33">
          <w:rPr>
            <w:rStyle w:val="Hyperlink"/>
          </w:rPr>
          <w:t>victoria.burdett-coutts@ubc.ca</w:t>
        </w:r>
      </w:hyperlink>
    </w:p>
    <w:p w14:paraId="39FCA601" w14:textId="44B964BC" w:rsidR="0077587A" w:rsidRDefault="00D45F65">
      <w:pPr>
        <w:pStyle w:val="CommentText"/>
      </w:pPr>
      <w:r>
        <w:t>Have you contacted her?  Red flags for me here are (1) avoid snorkeling at night, and (2) probably a good idea to have someone tending the snorkelers, i.e., not snorkeling but watching those in the water. Please confirm the snorkeling activities with the DSO. There can be invisible hazards in the water and dangerous currents when you are in 2m water.</w:t>
      </w:r>
    </w:p>
  </w:comment>
  <w:comment w:id="57" w:author="Patrick Martone" w:date="2020-11-12T10:53:00Z" w:initials="PTM">
    <w:p w14:paraId="175A6454" w14:textId="4D4A0AEF" w:rsidR="00D45F65" w:rsidRDefault="00D45F65">
      <w:pPr>
        <w:pStyle w:val="CommentText"/>
      </w:pPr>
      <w:r>
        <w:rPr>
          <w:rStyle w:val="CommentReference"/>
        </w:rPr>
        <w:annotationRef/>
      </w:r>
      <w:r>
        <w:t>Perhaps currents or waves making snorkeling difficult?</w:t>
      </w:r>
    </w:p>
  </w:comment>
  <w:comment w:id="58" w:author="Patrick Martone" w:date="2020-11-12T10:55:00Z" w:initials="PTM">
    <w:p w14:paraId="2C924F23" w14:textId="6CBD700F" w:rsidR="00D45F65" w:rsidRDefault="00D45F65">
      <w:pPr>
        <w:pStyle w:val="CommentText"/>
      </w:pPr>
      <w:r>
        <w:rPr>
          <w:rStyle w:val="CommentReference"/>
        </w:rPr>
        <w:annotationRef/>
      </w:r>
      <w:r>
        <w:t>Was this person mentioned not above? There are so many names on this document, that it is quite confusing. Please clarify the chain of command / communication.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08D9BD" w15:done="0"/>
  <w15:commentEx w15:paraId="60BFB78A" w15:done="0"/>
  <w15:commentEx w15:paraId="35620783" w15:done="0"/>
  <w15:commentEx w15:paraId="0C255E12" w15:done="0"/>
  <w15:commentEx w15:paraId="661CB043" w15:done="0"/>
  <w15:commentEx w15:paraId="7A6A2239" w15:done="0"/>
  <w15:commentEx w15:paraId="4E0660D8" w15:done="0"/>
  <w15:commentEx w15:paraId="1BA8B048" w15:done="0"/>
  <w15:commentEx w15:paraId="39FCA601" w15:done="0"/>
  <w15:commentEx w15:paraId="175A6454" w15:done="0"/>
  <w15:commentEx w15:paraId="2C924F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F9637" w16cex:dateUtc="2020-11-06T17:30:00Z"/>
  <w16cex:commentExtensible w16cex:durableId="234F9698" w16cex:dateUtc="2020-11-06T17:32:00Z"/>
  <w16cex:commentExtensible w16cex:durableId="234F96FB" w16cex:dateUtc="2020-11-06T17:33:00Z"/>
  <w16cex:commentExtensible w16cex:durableId="23578EED" w16cex:dateUtc="2020-11-12T18:37:00Z"/>
  <w16cex:commentExtensible w16cex:durableId="234F9847" w16cex:dateUtc="2020-11-06T17:39:00Z"/>
  <w16cex:commentExtensible w16cex:durableId="234F978B" w16cex:dateUtc="2020-11-06T17:36:00Z"/>
  <w16cex:commentExtensible w16cex:durableId="234F979D" w16cex:dateUtc="2020-11-06T17:36:00Z"/>
  <w16cex:commentExtensible w16cex:durableId="234F97E0" w16cex:dateUtc="2020-11-06T17:37:00Z"/>
  <w16cex:commentExtensible w16cex:durableId="23579078" w16cex:dateUtc="2020-11-12T18:44:00Z"/>
  <w16cex:commentExtensible w16cex:durableId="235792AB" w16cex:dateUtc="2020-11-12T18:53:00Z"/>
  <w16cex:commentExtensible w16cex:durableId="23579338" w16cex:dateUtc="2020-11-12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08D9BD" w16cid:durableId="234F9637"/>
  <w16cid:commentId w16cid:paraId="60BFB78A" w16cid:durableId="234F9698"/>
  <w16cid:commentId w16cid:paraId="35620783" w16cid:durableId="234F96FB"/>
  <w16cid:commentId w16cid:paraId="0C255E12" w16cid:durableId="23578EED"/>
  <w16cid:commentId w16cid:paraId="661CB043" w16cid:durableId="234F9847"/>
  <w16cid:commentId w16cid:paraId="7A6A2239" w16cid:durableId="234F978B"/>
  <w16cid:commentId w16cid:paraId="4E0660D8" w16cid:durableId="234F979D"/>
  <w16cid:commentId w16cid:paraId="1BA8B048" w16cid:durableId="234F97E0"/>
  <w16cid:commentId w16cid:paraId="39FCA601" w16cid:durableId="23579078"/>
  <w16cid:commentId w16cid:paraId="175A6454" w16cid:durableId="235792AB"/>
  <w16cid:commentId w16cid:paraId="2C924F23" w16cid:durableId="235793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B21A8" w14:textId="77777777" w:rsidR="004428A0" w:rsidRDefault="004428A0" w:rsidP="00EC4BAB">
      <w:r>
        <w:separator/>
      </w:r>
    </w:p>
  </w:endnote>
  <w:endnote w:type="continuationSeparator" w:id="0">
    <w:p w14:paraId="0BEF1EC1" w14:textId="77777777" w:rsidR="004428A0" w:rsidRDefault="004428A0" w:rsidP="00EC4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ucida Grande">
    <w:altName w:val="﷽﷽﷽﷽﷽﷽﷽﷽rande"/>
    <w:panose1 w:val="020B0600040502020204"/>
    <w:charset w:val="00"/>
    <w:family w:val="swiss"/>
    <w:pitch w:val="variable"/>
    <w:sig w:usb0="E1000AEF" w:usb1="5000A1FF" w:usb2="00000000" w:usb3="00000000" w:csb0="000001BF" w:csb1="00000000"/>
  </w:font>
  <w:font w:name="Georgia">
    <w:altName w:val="﷽﷽﷽﷽﷽﷽﷽﷽㤵‷਍"/>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2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1F06D" w14:textId="77777777" w:rsidR="004428A0" w:rsidRDefault="004428A0" w:rsidP="00EC4BAB">
      <w:r>
        <w:separator/>
      </w:r>
    </w:p>
  </w:footnote>
  <w:footnote w:type="continuationSeparator" w:id="0">
    <w:p w14:paraId="58BC5651" w14:textId="77777777" w:rsidR="004428A0" w:rsidRDefault="004428A0" w:rsidP="00EC4BAB">
      <w:r>
        <w:continuationSeparator/>
      </w:r>
    </w:p>
  </w:footnote>
  <w:footnote w:id="1">
    <w:p w14:paraId="57BC3F85" w14:textId="68CF8453" w:rsidR="0077587A" w:rsidRPr="00EC4BAB" w:rsidRDefault="0077587A">
      <w:pPr>
        <w:pStyle w:val="FootnoteText"/>
        <w:rPr>
          <w:lang w:val="en-CA"/>
        </w:rPr>
      </w:pPr>
      <w:r w:rsidRPr="0014128E">
        <w:rPr>
          <w:rStyle w:val="FootnoteReference"/>
        </w:rPr>
        <w:footnoteRef/>
      </w:r>
      <w:r>
        <w:t xml:space="preserve"> </w:t>
      </w:r>
      <w:r>
        <w:rPr>
          <w:color w:val="000000"/>
        </w:rPr>
        <w:t>Multiple trips to the same site(s) for the same activities by the same people can be covered by one Field Safety Plan, provided activities and participants remain as specified. When minor changes occur, an addendum to a previously submitted plan can be added. Any significant changes to the activity will require the Project Leader to reassess risks and submit a new Field Safety Plan. Any new Participants must submit Participant Forms, and changes to the Participant list should be reflected on a revised Planning Record. A Field Safety Plan is good for 12 months. For ongoing or long-term projects, the Project Leader should submit a new version each year</w:t>
      </w:r>
      <w:r>
        <w:rPr>
          <w:i/>
          <w:color w:val="000000"/>
        </w:rPr>
        <w:t>.</w:t>
      </w:r>
    </w:p>
  </w:footnote>
  <w:footnote w:id="2">
    <w:p w14:paraId="65A99C47" w14:textId="76FF1C9F" w:rsidR="0077587A" w:rsidRPr="00870DCD" w:rsidRDefault="0077587A">
      <w:pPr>
        <w:pStyle w:val="FootnoteText"/>
        <w:rPr>
          <w:lang w:val="en-CA"/>
        </w:rPr>
      </w:pPr>
      <w:r w:rsidRPr="0014128E">
        <w:rPr>
          <w:rStyle w:val="FootnoteReference"/>
        </w:rPr>
        <w:footnoteRef/>
      </w:r>
      <w:r>
        <w:t xml:space="preserve"> </w:t>
      </w:r>
      <w:r w:rsidRPr="00870DCD">
        <w:t>Use of personal vehicles is strongly discouraged</w:t>
      </w:r>
      <w:r>
        <w:t xml:space="preserve">. If possible, UBC-owned fleet vehicles or rental vehicles are preferred. In the event of a motor vehicle accident in a personal vehicle, the individual’s ICBC personal insurance would be the primary coverage. The University’s ICBC insurance coverage would respond for an accident in a UBC fleet vehicle, provided the driver was a UBC authorized driver. For a rental vehicle, the driver should ensure they have third party liability coverage purchased either through the University, through their credit card, or through the rental company (see here for further details: </w:t>
      </w:r>
      <w:hyperlink r:id="rId1" w:history="1">
        <w:r w:rsidRPr="00F17240">
          <w:rPr>
            <w:rStyle w:val="Hyperlink"/>
          </w:rPr>
          <w:t>https://srs.ubc.ca/insurance/insurance-programs/automobile-insurance/</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0C8A"/>
    <w:multiLevelType w:val="hybridMultilevel"/>
    <w:tmpl w:val="D802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B38DD"/>
    <w:multiLevelType w:val="hybridMultilevel"/>
    <w:tmpl w:val="7562B4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B245DA"/>
    <w:multiLevelType w:val="hybridMultilevel"/>
    <w:tmpl w:val="3B2EE3AC"/>
    <w:lvl w:ilvl="0" w:tplc="10090001">
      <w:start w:val="2"/>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E60222B"/>
    <w:multiLevelType w:val="hybridMultilevel"/>
    <w:tmpl w:val="17E4E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4971F9"/>
    <w:multiLevelType w:val="hybridMultilevel"/>
    <w:tmpl w:val="7A129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896020"/>
    <w:multiLevelType w:val="hybridMultilevel"/>
    <w:tmpl w:val="EE4E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D30855"/>
    <w:multiLevelType w:val="hybridMultilevel"/>
    <w:tmpl w:val="D55E2376"/>
    <w:lvl w:ilvl="0" w:tplc="7408C10E">
      <w:start w:val="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6"/>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schenk@student.ubc.ca">
    <w15:presenceInfo w15:providerId="AD" w15:userId="S::sschenk@student.ubc.ca::b2f3f786-26c0-415b-b8fc-6368ef7c05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DC9"/>
    <w:rsid w:val="00001A95"/>
    <w:rsid w:val="0000727F"/>
    <w:rsid w:val="00015B9E"/>
    <w:rsid w:val="000246CD"/>
    <w:rsid w:val="00040901"/>
    <w:rsid w:val="000549AE"/>
    <w:rsid w:val="00074E45"/>
    <w:rsid w:val="00080678"/>
    <w:rsid w:val="0009381F"/>
    <w:rsid w:val="000A353B"/>
    <w:rsid w:val="000B3D0E"/>
    <w:rsid w:val="000D6166"/>
    <w:rsid w:val="000E54BA"/>
    <w:rsid w:val="001000F2"/>
    <w:rsid w:val="00100A27"/>
    <w:rsid w:val="00100D00"/>
    <w:rsid w:val="001059BA"/>
    <w:rsid w:val="00127910"/>
    <w:rsid w:val="0014128E"/>
    <w:rsid w:val="0015334F"/>
    <w:rsid w:val="00161030"/>
    <w:rsid w:val="00180E29"/>
    <w:rsid w:val="00184EC8"/>
    <w:rsid w:val="00185C15"/>
    <w:rsid w:val="001B3E7D"/>
    <w:rsid w:val="001C2E3E"/>
    <w:rsid w:val="001D77DA"/>
    <w:rsid w:val="001F0828"/>
    <w:rsid w:val="001F7BC5"/>
    <w:rsid w:val="00210871"/>
    <w:rsid w:val="00232AD9"/>
    <w:rsid w:val="00243EBD"/>
    <w:rsid w:val="002509E3"/>
    <w:rsid w:val="00274AC3"/>
    <w:rsid w:val="00284F84"/>
    <w:rsid w:val="00290CC2"/>
    <w:rsid w:val="002A4F77"/>
    <w:rsid w:val="002C44B5"/>
    <w:rsid w:val="002C6D84"/>
    <w:rsid w:val="002D0DFB"/>
    <w:rsid w:val="002E1D0A"/>
    <w:rsid w:val="002E67EE"/>
    <w:rsid w:val="002F0B72"/>
    <w:rsid w:val="003029F0"/>
    <w:rsid w:val="003073A6"/>
    <w:rsid w:val="00313334"/>
    <w:rsid w:val="00315D7C"/>
    <w:rsid w:val="00316E09"/>
    <w:rsid w:val="0032388A"/>
    <w:rsid w:val="0034471A"/>
    <w:rsid w:val="00377877"/>
    <w:rsid w:val="00384A66"/>
    <w:rsid w:val="00397D2E"/>
    <w:rsid w:val="003A0FC7"/>
    <w:rsid w:val="003A30E2"/>
    <w:rsid w:val="003C17F9"/>
    <w:rsid w:val="003E7660"/>
    <w:rsid w:val="00413F5F"/>
    <w:rsid w:val="004428A0"/>
    <w:rsid w:val="00462330"/>
    <w:rsid w:val="004657BB"/>
    <w:rsid w:val="00470E11"/>
    <w:rsid w:val="00476CA0"/>
    <w:rsid w:val="00485C3C"/>
    <w:rsid w:val="00496190"/>
    <w:rsid w:val="00497DC4"/>
    <w:rsid w:val="004C5007"/>
    <w:rsid w:val="004C529B"/>
    <w:rsid w:val="004F4480"/>
    <w:rsid w:val="004F5B6F"/>
    <w:rsid w:val="005073FC"/>
    <w:rsid w:val="00513C71"/>
    <w:rsid w:val="005178AE"/>
    <w:rsid w:val="00523FF9"/>
    <w:rsid w:val="0056275F"/>
    <w:rsid w:val="0056453F"/>
    <w:rsid w:val="00565E9C"/>
    <w:rsid w:val="00587F74"/>
    <w:rsid w:val="00592DAA"/>
    <w:rsid w:val="00596F1C"/>
    <w:rsid w:val="005A7383"/>
    <w:rsid w:val="005C7BD8"/>
    <w:rsid w:val="005D64F2"/>
    <w:rsid w:val="005F1467"/>
    <w:rsid w:val="005F5637"/>
    <w:rsid w:val="00601659"/>
    <w:rsid w:val="00612E10"/>
    <w:rsid w:val="00633BC6"/>
    <w:rsid w:val="00635F60"/>
    <w:rsid w:val="0064254F"/>
    <w:rsid w:val="006572B2"/>
    <w:rsid w:val="00676F1E"/>
    <w:rsid w:val="00682E19"/>
    <w:rsid w:val="006A47DD"/>
    <w:rsid w:val="006B246F"/>
    <w:rsid w:val="006D3315"/>
    <w:rsid w:val="006E4770"/>
    <w:rsid w:val="006F33B4"/>
    <w:rsid w:val="00725662"/>
    <w:rsid w:val="007418A6"/>
    <w:rsid w:val="007449DD"/>
    <w:rsid w:val="007464A7"/>
    <w:rsid w:val="00757099"/>
    <w:rsid w:val="00771424"/>
    <w:rsid w:val="0077587A"/>
    <w:rsid w:val="007838DF"/>
    <w:rsid w:val="0078646F"/>
    <w:rsid w:val="00791186"/>
    <w:rsid w:val="007921B4"/>
    <w:rsid w:val="0081453A"/>
    <w:rsid w:val="00821533"/>
    <w:rsid w:val="00822CDE"/>
    <w:rsid w:val="008474A8"/>
    <w:rsid w:val="00847B6C"/>
    <w:rsid w:val="00860B37"/>
    <w:rsid w:val="00870DCD"/>
    <w:rsid w:val="00883858"/>
    <w:rsid w:val="008908A3"/>
    <w:rsid w:val="00892E4F"/>
    <w:rsid w:val="008A6077"/>
    <w:rsid w:val="008A7BAB"/>
    <w:rsid w:val="008B023C"/>
    <w:rsid w:val="008D3A94"/>
    <w:rsid w:val="008F0DC9"/>
    <w:rsid w:val="008F43BD"/>
    <w:rsid w:val="0091683D"/>
    <w:rsid w:val="00982863"/>
    <w:rsid w:val="00990098"/>
    <w:rsid w:val="009A2382"/>
    <w:rsid w:val="009B44D5"/>
    <w:rsid w:val="009C11C1"/>
    <w:rsid w:val="009D4607"/>
    <w:rsid w:val="009F0425"/>
    <w:rsid w:val="009F0FB9"/>
    <w:rsid w:val="009F53B9"/>
    <w:rsid w:val="009F6714"/>
    <w:rsid w:val="00A02883"/>
    <w:rsid w:val="00A04F48"/>
    <w:rsid w:val="00A0783F"/>
    <w:rsid w:val="00A07DD9"/>
    <w:rsid w:val="00A14283"/>
    <w:rsid w:val="00A240E1"/>
    <w:rsid w:val="00A24C18"/>
    <w:rsid w:val="00A51352"/>
    <w:rsid w:val="00A51B4F"/>
    <w:rsid w:val="00A56E56"/>
    <w:rsid w:val="00A87470"/>
    <w:rsid w:val="00A94077"/>
    <w:rsid w:val="00AC1139"/>
    <w:rsid w:val="00AC14F3"/>
    <w:rsid w:val="00AC4C86"/>
    <w:rsid w:val="00AE1243"/>
    <w:rsid w:val="00AE1D1F"/>
    <w:rsid w:val="00AF11D2"/>
    <w:rsid w:val="00AF2F10"/>
    <w:rsid w:val="00AF53B4"/>
    <w:rsid w:val="00AF773F"/>
    <w:rsid w:val="00B024CE"/>
    <w:rsid w:val="00B22DEF"/>
    <w:rsid w:val="00B22ECD"/>
    <w:rsid w:val="00B53AB7"/>
    <w:rsid w:val="00B72D07"/>
    <w:rsid w:val="00BB7E1A"/>
    <w:rsid w:val="00BC6CC3"/>
    <w:rsid w:val="00BF05CD"/>
    <w:rsid w:val="00BF36D9"/>
    <w:rsid w:val="00C1323C"/>
    <w:rsid w:val="00C34976"/>
    <w:rsid w:val="00C371A0"/>
    <w:rsid w:val="00C41660"/>
    <w:rsid w:val="00C53B80"/>
    <w:rsid w:val="00C61927"/>
    <w:rsid w:val="00C64615"/>
    <w:rsid w:val="00C9303E"/>
    <w:rsid w:val="00C95B01"/>
    <w:rsid w:val="00C95D33"/>
    <w:rsid w:val="00CA3457"/>
    <w:rsid w:val="00CB3A29"/>
    <w:rsid w:val="00CE502D"/>
    <w:rsid w:val="00CF236C"/>
    <w:rsid w:val="00D0493E"/>
    <w:rsid w:val="00D14B6E"/>
    <w:rsid w:val="00D21A00"/>
    <w:rsid w:val="00D30D4A"/>
    <w:rsid w:val="00D3259B"/>
    <w:rsid w:val="00D36082"/>
    <w:rsid w:val="00D42897"/>
    <w:rsid w:val="00D45F65"/>
    <w:rsid w:val="00D524A3"/>
    <w:rsid w:val="00D52C2C"/>
    <w:rsid w:val="00D578DA"/>
    <w:rsid w:val="00D65035"/>
    <w:rsid w:val="00D67AD8"/>
    <w:rsid w:val="00D818E6"/>
    <w:rsid w:val="00D83A95"/>
    <w:rsid w:val="00D86F92"/>
    <w:rsid w:val="00D94DB1"/>
    <w:rsid w:val="00DC0287"/>
    <w:rsid w:val="00DC2160"/>
    <w:rsid w:val="00DC22BE"/>
    <w:rsid w:val="00DC6487"/>
    <w:rsid w:val="00DC772E"/>
    <w:rsid w:val="00DE18FF"/>
    <w:rsid w:val="00E04593"/>
    <w:rsid w:val="00E050DE"/>
    <w:rsid w:val="00E325FD"/>
    <w:rsid w:val="00E40A98"/>
    <w:rsid w:val="00E455DE"/>
    <w:rsid w:val="00E50E1B"/>
    <w:rsid w:val="00E56197"/>
    <w:rsid w:val="00E63A8E"/>
    <w:rsid w:val="00E63ADD"/>
    <w:rsid w:val="00E63F66"/>
    <w:rsid w:val="00E667A4"/>
    <w:rsid w:val="00E6775E"/>
    <w:rsid w:val="00E90600"/>
    <w:rsid w:val="00E90ED1"/>
    <w:rsid w:val="00E96124"/>
    <w:rsid w:val="00E96486"/>
    <w:rsid w:val="00EB056C"/>
    <w:rsid w:val="00EC37B6"/>
    <w:rsid w:val="00EC4BAB"/>
    <w:rsid w:val="00ED7262"/>
    <w:rsid w:val="00EF257D"/>
    <w:rsid w:val="00F02F9C"/>
    <w:rsid w:val="00F05CCF"/>
    <w:rsid w:val="00F07202"/>
    <w:rsid w:val="00F17240"/>
    <w:rsid w:val="00F27B43"/>
    <w:rsid w:val="00F313C0"/>
    <w:rsid w:val="00F31CB4"/>
    <w:rsid w:val="00F33859"/>
    <w:rsid w:val="00F4669F"/>
    <w:rsid w:val="00F51885"/>
    <w:rsid w:val="00F56D1B"/>
    <w:rsid w:val="00F71B3A"/>
    <w:rsid w:val="00FA4108"/>
    <w:rsid w:val="00FB554A"/>
    <w:rsid w:val="00FD2065"/>
    <w:rsid w:val="00FD397D"/>
    <w:rsid w:val="00FE662B"/>
    <w:rsid w:val="00FF00AA"/>
    <w:rsid w:val="00FF7ED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59E440"/>
  <w15:docId w15:val="{71FE95CA-1FC1-2D4E-B7A9-2C3E0C36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382"/>
    <w:rPr>
      <w:rFonts w:ascii="Times New Roman" w:eastAsia="Times New Roman" w:hAnsi="Times New Roman" w:cs="Times New Roman"/>
      <w:lang w:val="en-CA"/>
    </w:rPr>
  </w:style>
  <w:style w:type="paragraph" w:styleId="Heading1">
    <w:name w:val="heading 1"/>
    <w:basedOn w:val="Normal"/>
    <w:next w:val="Normal"/>
    <w:uiPriority w:val="9"/>
    <w:qFormat/>
    <w:pPr>
      <w:keepNext/>
      <w:keepLines/>
      <w:spacing w:before="480" w:after="120"/>
      <w:outlineLvl w:val="0"/>
    </w:pPr>
    <w:rPr>
      <w:b/>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lang w:val="en-US"/>
    </w:rPr>
  </w:style>
  <w:style w:type="paragraph" w:styleId="Heading4">
    <w:name w:val="heading 4"/>
    <w:basedOn w:val="Normal"/>
    <w:next w:val="Normal"/>
    <w:uiPriority w:val="9"/>
    <w:semiHidden/>
    <w:unhideWhenUsed/>
    <w:qFormat/>
    <w:pPr>
      <w:keepNext/>
      <w:keepLines/>
      <w:spacing w:before="240" w:after="40"/>
      <w:outlineLvl w:val="3"/>
    </w:pPr>
    <w:rPr>
      <w:b/>
      <w:lang w:val="en-US"/>
    </w:rPr>
  </w:style>
  <w:style w:type="paragraph" w:styleId="Heading5">
    <w:name w:val="heading 5"/>
    <w:basedOn w:val="Normal"/>
    <w:next w:val="Normal"/>
    <w:uiPriority w:val="9"/>
    <w:semiHidden/>
    <w:unhideWhenUsed/>
    <w:qFormat/>
    <w:pPr>
      <w:keepNext/>
      <w:keepLines/>
      <w:spacing w:before="220" w:after="40"/>
      <w:outlineLvl w:val="4"/>
    </w:pPr>
    <w:rPr>
      <w:b/>
      <w:sz w:val="22"/>
      <w:szCs w:val="22"/>
      <w:lang w:val="en-US"/>
    </w:rPr>
  </w:style>
  <w:style w:type="paragraph" w:styleId="Heading6">
    <w:name w:val="heading 6"/>
    <w:basedOn w:val="Normal"/>
    <w:next w:val="Normal"/>
    <w:uiPriority w:val="9"/>
    <w:semiHidden/>
    <w:unhideWhenUsed/>
    <w:qFormat/>
    <w:pPr>
      <w:keepNext/>
      <w:keepLines/>
      <w:spacing w:before="200" w:after="40"/>
      <w:outlineLvl w:val="5"/>
    </w:pPr>
    <w:rPr>
      <w:b/>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lang w:val="en-US"/>
    </w:rPr>
  </w:style>
  <w:style w:type="paragraph" w:styleId="NormalWeb">
    <w:name w:val="Normal (Web)"/>
    <w:basedOn w:val="Normal"/>
    <w:uiPriority w:val="99"/>
    <w:unhideWhenUsed/>
    <w:rsid w:val="004458DF"/>
    <w:pPr>
      <w:spacing w:before="100" w:beforeAutospacing="1" w:after="100" w:afterAutospacing="1"/>
    </w:pPr>
    <w:rPr>
      <w:lang w:val="en-US"/>
    </w:rPr>
  </w:style>
  <w:style w:type="paragraph" w:styleId="BalloonText">
    <w:name w:val="Balloon Text"/>
    <w:basedOn w:val="Normal"/>
    <w:link w:val="BalloonTextChar"/>
    <w:uiPriority w:val="99"/>
    <w:semiHidden/>
    <w:unhideWhenUsed/>
    <w:rsid w:val="00765C25"/>
    <w:rPr>
      <w:rFonts w:ascii="Lucida Grande" w:hAnsi="Lucida Grande" w:cs="Lucida Grande"/>
      <w:sz w:val="18"/>
      <w:szCs w:val="18"/>
      <w:lang w:val="en-US"/>
    </w:rPr>
  </w:style>
  <w:style w:type="character" w:customStyle="1" w:styleId="BalloonTextChar">
    <w:name w:val="Balloon Text Char"/>
    <w:basedOn w:val="DefaultParagraphFont"/>
    <w:link w:val="BalloonText"/>
    <w:uiPriority w:val="99"/>
    <w:semiHidden/>
    <w:rsid w:val="00765C25"/>
    <w:rPr>
      <w:rFonts w:ascii="Lucida Grande" w:hAnsi="Lucida Grande" w:cs="Lucida Grande"/>
      <w:sz w:val="18"/>
      <w:szCs w:val="18"/>
    </w:rPr>
  </w:style>
  <w:style w:type="table" w:styleId="TableGrid">
    <w:name w:val="Table Grid"/>
    <w:basedOn w:val="TableNormal"/>
    <w:uiPriority w:val="59"/>
    <w:rsid w:val="009256E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B2E06"/>
    <w:rPr>
      <w:sz w:val="16"/>
      <w:szCs w:val="16"/>
    </w:rPr>
  </w:style>
  <w:style w:type="paragraph" w:styleId="CommentText">
    <w:name w:val="annotation text"/>
    <w:basedOn w:val="Normal"/>
    <w:link w:val="CommentTextChar"/>
    <w:uiPriority w:val="99"/>
    <w:semiHidden/>
    <w:unhideWhenUsed/>
    <w:rsid w:val="000B2E06"/>
    <w:rPr>
      <w:sz w:val="20"/>
      <w:szCs w:val="20"/>
      <w:lang w:val="en-US"/>
    </w:rPr>
  </w:style>
  <w:style w:type="character" w:customStyle="1" w:styleId="CommentTextChar">
    <w:name w:val="Comment Text Char"/>
    <w:basedOn w:val="DefaultParagraphFont"/>
    <w:link w:val="CommentText"/>
    <w:uiPriority w:val="99"/>
    <w:semiHidden/>
    <w:rsid w:val="000B2E06"/>
    <w:rPr>
      <w:sz w:val="20"/>
      <w:szCs w:val="20"/>
    </w:rPr>
  </w:style>
  <w:style w:type="paragraph" w:styleId="CommentSubject">
    <w:name w:val="annotation subject"/>
    <w:basedOn w:val="CommentText"/>
    <w:next w:val="CommentText"/>
    <w:link w:val="CommentSubjectChar"/>
    <w:uiPriority w:val="99"/>
    <w:semiHidden/>
    <w:unhideWhenUsed/>
    <w:rsid w:val="000B2E06"/>
    <w:rPr>
      <w:b/>
      <w:bCs/>
    </w:rPr>
  </w:style>
  <w:style w:type="character" w:customStyle="1" w:styleId="CommentSubjectChar">
    <w:name w:val="Comment Subject Char"/>
    <w:basedOn w:val="CommentTextChar"/>
    <w:link w:val="CommentSubject"/>
    <w:uiPriority w:val="99"/>
    <w:semiHidden/>
    <w:rsid w:val="000B2E06"/>
    <w:rPr>
      <w:b/>
      <w:bCs/>
      <w:sz w:val="20"/>
      <w:szCs w:val="20"/>
    </w:rPr>
  </w:style>
  <w:style w:type="character" w:styleId="Strong">
    <w:name w:val="Strong"/>
    <w:qFormat/>
    <w:rsid w:val="00324F70"/>
    <w:rPr>
      <w:b/>
      <w:bCs/>
    </w:rPr>
  </w:style>
  <w:style w:type="character" w:styleId="Hyperlink">
    <w:name w:val="Hyperlink"/>
    <w:basedOn w:val="DefaultParagraphFont"/>
    <w:uiPriority w:val="99"/>
    <w:unhideWhenUsed/>
    <w:rsid w:val="00125245"/>
    <w:rPr>
      <w:color w:val="0563C1" w:themeColor="hyperlink"/>
      <w:u w:val="single"/>
    </w:rPr>
  </w:style>
  <w:style w:type="character" w:customStyle="1" w:styleId="UnresolvedMention1">
    <w:name w:val="Unresolved Mention1"/>
    <w:basedOn w:val="DefaultParagraphFont"/>
    <w:uiPriority w:val="99"/>
    <w:semiHidden/>
    <w:unhideWhenUsed/>
    <w:rsid w:val="0012524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val="en-US"/>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rPr>
      <w:sz w:val="22"/>
      <w:szCs w:val="22"/>
    </w:r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2"/>
      <w:szCs w:val="22"/>
    </w:rPr>
    <w:tblPr>
      <w:tblStyleRowBandSize w:val="1"/>
      <w:tblStyleColBandSize w:val="1"/>
      <w:tblCellMar>
        <w:top w:w="15" w:type="dxa"/>
        <w:left w:w="115" w:type="dxa"/>
        <w:bottom w:w="15" w:type="dxa"/>
        <w:right w:w="115" w:type="dxa"/>
      </w:tblCellMar>
    </w:tblPr>
  </w:style>
  <w:style w:type="table" w:customStyle="1" w:styleId="a4">
    <w:basedOn w:val="TableNormal"/>
    <w:rPr>
      <w:sz w:val="22"/>
      <w:szCs w:val="22"/>
    </w:rPr>
    <w:tblPr>
      <w:tblStyleRowBandSize w:val="1"/>
      <w:tblStyleColBandSize w:val="1"/>
      <w:tblCellMar>
        <w:top w:w="15" w:type="dxa"/>
        <w:left w:w="115" w:type="dxa"/>
        <w:bottom w:w="15" w:type="dxa"/>
        <w:right w:w="115" w:type="dxa"/>
      </w:tblCellMar>
    </w:tblPr>
  </w:style>
  <w:style w:type="table" w:customStyle="1" w:styleId="a5">
    <w:basedOn w:val="TableNormal"/>
    <w:rPr>
      <w:sz w:val="22"/>
      <w:szCs w:val="22"/>
    </w:rPr>
    <w:tblPr>
      <w:tblStyleRowBandSize w:val="1"/>
      <w:tblStyleColBandSize w:val="1"/>
      <w:tblCellMar>
        <w:top w:w="15" w:type="dxa"/>
        <w:left w:w="115" w:type="dxa"/>
        <w:bottom w:w="15" w:type="dxa"/>
        <w:right w:w="115" w:type="dxa"/>
      </w:tblCellMar>
    </w:tblPr>
  </w:style>
  <w:style w:type="table" w:customStyle="1" w:styleId="a6">
    <w:basedOn w:val="TableNormal"/>
    <w:rPr>
      <w:sz w:val="22"/>
      <w:szCs w:val="22"/>
    </w:rPr>
    <w:tblPr>
      <w:tblStyleRowBandSize w:val="1"/>
      <w:tblStyleColBandSize w:val="1"/>
      <w:tblCellMar>
        <w:top w:w="15" w:type="dxa"/>
        <w:left w:w="115" w:type="dxa"/>
        <w:bottom w:w="15" w:type="dxa"/>
        <w:right w:w="115" w:type="dxa"/>
      </w:tblCellMar>
    </w:tblPr>
  </w:style>
  <w:style w:type="paragraph" w:styleId="ListParagraph">
    <w:name w:val="List Paragraph"/>
    <w:basedOn w:val="Normal"/>
    <w:uiPriority w:val="34"/>
    <w:qFormat/>
    <w:rsid w:val="00D818E6"/>
    <w:pPr>
      <w:ind w:left="720"/>
      <w:contextualSpacing/>
    </w:pPr>
    <w:rPr>
      <w:lang w:val="en-US"/>
    </w:rPr>
  </w:style>
  <w:style w:type="paragraph" w:styleId="FootnoteText">
    <w:name w:val="footnote text"/>
    <w:basedOn w:val="Normal"/>
    <w:link w:val="FootnoteTextChar"/>
    <w:uiPriority w:val="99"/>
    <w:semiHidden/>
    <w:unhideWhenUsed/>
    <w:rsid w:val="00EC4BAB"/>
    <w:rPr>
      <w:sz w:val="20"/>
      <w:szCs w:val="20"/>
      <w:lang w:val="en-US"/>
    </w:rPr>
  </w:style>
  <w:style w:type="character" w:customStyle="1" w:styleId="FootnoteTextChar">
    <w:name w:val="Footnote Text Char"/>
    <w:basedOn w:val="DefaultParagraphFont"/>
    <w:link w:val="FootnoteText"/>
    <w:uiPriority w:val="99"/>
    <w:semiHidden/>
    <w:rsid w:val="00EC4BAB"/>
    <w:rPr>
      <w:sz w:val="20"/>
      <w:szCs w:val="20"/>
    </w:rPr>
  </w:style>
  <w:style w:type="character" w:styleId="FootnoteReference">
    <w:name w:val="footnote reference"/>
    <w:basedOn w:val="DefaultParagraphFont"/>
    <w:uiPriority w:val="99"/>
    <w:semiHidden/>
    <w:unhideWhenUsed/>
    <w:rsid w:val="00EC4BAB"/>
    <w:rPr>
      <w:vertAlign w:val="superscript"/>
    </w:rPr>
  </w:style>
  <w:style w:type="character" w:styleId="PlaceholderText">
    <w:name w:val="Placeholder Text"/>
    <w:basedOn w:val="DefaultParagraphFont"/>
    <w:uiPriority w:val="99"/>
    <w:semiHidden/>
    <w:rsid w:val="003073A6"/>
    <w:rPr>
      <w:color w:val="808080"/>
    </w:rPr>
  </w:style>
  <w:style w:type="paragraph" w:styleId="EndnoteText">
    <w:name w:val="endnote text"/>
    <w:basedOn w:val="Normal"/>
    <w:link w:val="EndnoteTextChar"/>
    <w:uiPriority w:val="99"/>
    <w:semiHidden/>
    <w:unhideWhenUsed/>
    <w:rsid w:val="00870DCD"/>
    <w:rPr>
      <w:sz w:val="20"/>
      <w:szCs w:val="20"/>
      <w:lang w:val="en-US"/>
    </w:rPr>
  </w:style>
  <w:style w:type="character" w:customStyle="1" w:styleId="EndnoteTextChar">
    <w:name w:val="Endnote Text Char"/>
    <w:basedOn w:val="DefaultParagraphFont"/>
    <w:link w:val="EndnoteText"/>
    <w:uiPriority w:val="99"/>
    <w:semiHidden/>
    <w:rsid w:val="00870DCD"/>
    <w:rPr>
      <w:sz w:val="20"/>
      <w:szCs w:val="20"/>
    </w:rPr>
  </w:style>
  <w:style w:type="character" w:styleId="EndnoteReference">
    <w:name w:val="endnote reference"/>
    <w:basedOn w:val="DefaultParagraphFont"/>
    <w:uiPriority w:val="99"/>
    <w:semiHidden/>
    <w:unhideWhenUsed/>
    <w:rsid w:val="00870DCD"/>
    <w:rPr>
      <w:vertAlign w:val="superscript"/>
    </w:rPr>
  </w:style>
  <w:style w:type="character" w:customStyle="1" w:styleId="UnresolvedMention2">
    <w:name w:val="Unresolved Mention2"/>
    <w:basedOn w:val="DefaultParagraphFont"/>
    <w:uiPriority w:val="99"/>
    <w:semiHidden/>
    <w:unhideWhenUsed/>
    <w:rsid w:val="00F17240"/>
    <w:rPr>
      <w:color w:val="605E5C"/>
      <w:shd w:val="clear" w:color="auto" w:fill="E1DFDD"/>
    </w:rPr>
  </w:style>
  <w:style w:type="character" w:styleId="FollowedHyperlink">
    <w:name w:val="FollowedHyperlink"/>
    <w:basedOn w:val="DefaultParagraphFont"/>
    <w:uiPriority w:val="99"/>
    <w:semiHidden/>
    <w:unhideWhenUsed/>
    <w:rsid w:val="00F17240"/>
    <w:rPr>
      <w:color w:val="954F72" w:themeColor="followedHyperlink"/>
      <w:u w:val="single"/>
    </w:rPr>
  </w:style>
  <w:style w:type="character" w:customStyle="1" w:styleId="lrzxr">
    <w:name w:val="lrzxr"/>
    <w:basedOn w:val="DefaultParagraphFont"/>
    <w:rsid w:val="0000727F"/>
  </w:style>
  <w:style w:type="paragraph" w:styleId="Revision">
    <w:name w:val="Revision"/>
    <w:hidden/>
    <w:uiPriority w:val="99"/>
    <w:semiHidden/>
    <w:rsid w:val="00C371A0"/>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A2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6515">
      <w:bodyDiv w:val="1"/>
      <w:marLeft w:val="0"/>
      <w:marRight w:val="0"/>
      <w:marTop w:val="0"/>
      <w:marBottom w:val="0"/>
      <w:divBdr>
        <w:top w:val="none" w:sz="0" w:space="0" w:color="auto"/>
        <w:left w:val="none" w:sz="0" w:space="0" w:color="auto"/>
        <w:bottom w:val="none" w:sz="0" w:space="0" w:color="auto"/>
        <w:right w:val="none" w:sz="0" w:space="0" w:color="auto"/>
      </w:divBdr>
    </w:div>
    <w:div w:id="598562975">
      <w:bodyDiv w:val="1"/>
      <w:marLeft w:val="0"/>
      <w:marRight w:val="0"/>
      <w:marTop w:val="0"/>
      <w:marBottom w:val="0"/>
      <w:divBdr>
        <w:top w:val="none" w:sz="0" w:space="0" w:color="auto"/>
        <w:left w:val="none" w:sz="0" w:space="0" w:color="auto"/>
        <w:bottom w:val="none" w:sz="0" w:space="0" w:color="auto"/>
        <w:right w:val="none" w:sz="0" w:space="0" w:color="auto"/>
      </w:divBdr>
    </w:div>
    <w:div w:id="601449448">
      <w:bodyDiv w:val="1"/>
      <w:marLeft w:val="0"/>
      <w:marRight w:val="0"/>
      <w:marTop w:val="0"/>
      <w:marBottom w:val="0"/>
      <w:divBdr>
        <w:top w:val="none" w:sz="0" w:space="0" w:color="auto"/>
        <w:left w:val="none" w:sz="0" w:space="0" w:color="auto"/>
        <w:bottom w:val="none" w:sz="0" w:space="0" w:color="auto"/>
        <w:right w:val="none" w:sz="0" w:space="0" w:color="auto"/>
      </w:divBdr>
      <w:divsChild>
        <w:div w:id="1893231704">
          <w:marLeft w:val="-7"/>
          <w:marRight w:val="0"/>
          <w:marTop w:val="0"/>
          <w:marBottom w:val="0"/>
          <w:divBdr>
            <w:top w:val="none" w:sz="0" w:space="0" w:color="auto"/>
            <w:left w:val="none" w:sz="0" w:space="0" w:color="auto"/>
            <w:bottom w:val="none" w:sz="0" w:space="0" w:color="auto"/>
            <w:right w:val="none" w:sz="0" w:space="0" w:color="auto"/>
          </w:divBdr>
        </w:div>
      </w:divsChild>
    </w:div>
    <w:div w:id="648359694">
      <w:bodyDiv w:val="1"/>
      <w:marLeft w:val="0"/>
      <w:marRight w:val="0"/>
      <w:marTop w:val="0"/>
      <w:marBottom w:val="0"/>
      <w:divBdr>
        <w:top w:val="none" w:sz="0" w:space="0" w:color="auto"/>
        <w:left w:val="none" w:sz="0" w:space="0" w:color="auto"/>
        <w:bottom w:val="none" w:sz="0" w:space="0" w:color="auto"/>
        <w:right w:val="none" w:sz="0" w:space="0" w:color="auto"/>
      </w:divBdr>
    </w:div>
    <w:div w:id="669062109">
      <w:bodyDiv w:val="1"/>
      <w:marLeft w:val="0"/>
      <w:marRight w:val="0"/>
      <w:marTop w:val="0"/>
      <w:marBottom w:val="0"/>
      <w:divBdr>
        <w:top w:val="none" w:sz="0" w:space="0" w:color="auto"/>
        <w:left w:val="none" w:sz="0" w:space="0" w:color="auto"/>
        <w:bottom w:val="none" w:sz="0" w:space="0" w:color="auto"/>
        <w:right w:val="none" w:sz="0" w:space="0" w:color="auto"/>
      </w:divBdr>
    </w:div>
    <w:div w:id="722290434">
      <w:bodyDiv w:val="1"/>
      <w:marLeft w:val="0"/>
      <w:marRight w:val="0"/>
      <w:marTop w:val="0"/>
      <w:marBottom w:val="0"/>
      <w:divBdr>
        <w:top w:val="none" w:sz="0" w:space="0" w:color="auto"/>
        <w:left w:val="none" w:sz="0" w:space="0" w:color="auto"/>
        <w:bottom w:val="none" w:sz="0" w:space="0" w:color="auto"/>
        <w:right w:val="none" w:sz="0" w:space="0" w:color="auto"/>
      </w:divBdr>
    </w:div>
    <w:div w:id="849836210">
      <w:bodyDiv w:val="1"/>
      <w:marLeft w:val="0"/>
      <w:marRight w:val="0"/>
      <w:marTop w:val="0"/>
      <w:marBottom w:val="0"/>
      <w:divBdr>
        <w:top w:val="none" w:sz="0" w:space="0" w:color="auto"/>
        <w:left w:val="none" w:sz="0" w:space="0" w:color="auto"/>
        <w:bottom w:val="none" w:sz="0" w:space="0" w:color="auto"/>
        <w:right w:val="none" w:sz="0" w:space="0" w:color="auto"/>
      </w:divBdr>
    </w:div>
    <w:div w:id="894971298">
      <w:bodyDiv w:val="1"/>
      <w:marLeft w:val="0"/>
      <w:marRight w:val="0"/>
      <w:marTop w:val="0"/>
      <w:marBottom w:val="0"/>
      <w:divBdr>
        <w:top w:val="none" w:sz="0" w:space="0" w:color="auto"/>
        <w:left w:val="none" w:sz="0" w:space="0" w:color="auto"/>
        <w:bottom w:val="none" w:sz="0" w:space="0" w:color="auto"/>
        <w:right w:val="none" w:sz="0" w:space="0" w:color="auto"/>
      </w:divBdr>
      <w:divsChild>
        <w:div w:id="1502891715">
          <w:marLeft w:val="-7"/>
          <w:marRight w:val="0"/>
          <w:marTop w:val="0"/>
          <w:marBottom w:val="0"/>
          <w:divBdr>
            <w:top w:val="none" w:sz="0" w:space="0" w:color="auto"/>
            <w:left w:val="none" w:sz="0" w:space="0" w:color="auto"/>
            <w:bottom w:val="none" w:sz="0" w:space="0" w:color="auto"/>
            <w:right w:val="none" w:sz="0" w:space="0" w:color="auto"/>
          </w:divBdr>
        </w:div>
      </w:divsChild>
    </w:div>
    <w:div w:id="909076479">
      <w:bodyDiv w:val="1"/>
      <w:marLeft w:val="0"/>
      <w:marRight w:val="0"/>
      <w:marTop w:val="0"/>
      <w:marBottom w:val="0"/>
      <w:divBdr>
        <w:top w:val="none" w:sz="0" w:space="0" w:color="auto"/>
        <w:left w:val="none" w:sz="0" w:space="0" w:color="auto"/>
        <w:bottom w:val="none" w:sz="0" w:space="0" w:color="auto"/>
        <w:right w:val="none" w:sz="0" w:space="0" w:color="auto"/>
      </w:divBdr>
    </w:div>
    <w:div w:id="1067606858">
      <w:bodyDiv w:val="1"/>
      <w:marLeft w:val="0"/>
      <w:marRight w:val="0"/>
      <w:marTop w:val="0"/>
      <w:marBottom w:val="0"/>
      <w:divBdr>
        <w:top w:val="none" w:sz="0" w:space="0" w:color="auto"/>
        <w:left w:val="none" w:sz="0" w:space="0" w:color="auto"/>
        <w:bottom w:val="none" w:sz="0" w:space="0" w:color="auto"/>
        <w:right w:val="none" w:sz="0" w:space="0" w:color="auto"/>
      </w:divBdr>
    </w:div>
    <w:div w:id="1090004349">
      <w:bodyDiv w:val="1"/>
      <w:marLeft w:val="0"/>
      <w:marRight w:val="0"/>
      <w:marTop w:val="0"/>
      <w:marBottom w:val="0"/>
      <w:divBdr>
        <w:top w:val="none" w:sz="0" w:space="0" w:color="auto"/>
        <w:left w:val="none" w:sz="0" w:space="0" w:color="auto"/>
        <w:bottom w:val="none" w:sz="0" w:space="0" w:color="auto"/>
        <w:right w:val="none" w:sz="0" w:space="0" w:color="auto"/>
      </w:divBdr>
    </w:div>
    <w:div w:id="1320304555">
      <w:bodyDiv w:val="1"/>
      <w:marLeft w:val="0"/>
      <w:marRight w:val="0"/>
      <w:marTop w:val="0"/>
      <w:marBottom w:val="0"/>
      <w:divBdr>
        <w:top w:val="none" w:sz="0" w:space="0" w:color="auto"/>
        <w:left w:val="none" w:sz="0" w:space="0" w:color="auto"/>
        <w:bottom w:val="none" w:sz="0" w:space="0" w:color="auto"/>
        <w:right w:val="none" w:sz="0" w:space="0" w:color="auto"/>
      </w:divBdr>
    </w:div>
    <w:div w:id="1323510184">
      <w:bodyDiv w:val="1"/>
      <w:marLeft w:val="0"/>
      <w:marRight w:val="0"/>
      <w:marTop w:val="0"/>
      <w:marBottom w:val="0"/>
      <w:divBdr>
        <w:top w:val="none" w:sz="0" w:space="0" w:color="auto"/>
        <w:left w:val="none" w:sz="0" w:space="0" w:color="auto"/>
        <w:bottom w:val="none" w:sz="0" w:space="0" w:color="auto"/>
        <w:right w:val="none" w:sz="0" w:space="0" w:color="auto"/>
      </w:divBdr>
    </w:div>
    <w:div w:id="1424298425">
      <w:bodyDiv w:val="1"/>
      <w:marLeft w:val="0"/>
      <w:marRight w:val="0"/>
      <w:marTop w:val="0"/>
      <w:marBottom w:val="0"/>
      <w:divBdr>
        <w:top w:val="none" w:sz="0" w:space="0" w:color="auto"/>
        <w:left w:val="none" w:sz="0" w:space="0" w:color="auto"/>
        <w:bottom w:val="none" w:sz="0" w:space="0" w:color="auto"/>
        <w:right w:val="none" w:sz="0" w:space="0" w:color="auto"/>
      </w:divBdr>
    </w:div>
    <w:div w:id="1459688571">
      <w:bodyDiv w:val="1"/>
      <w:marLeft w:val="0"/>
      <w:marRight w:val="0"/>
      <w:marTop w:val="0"/>
      <w:marBottom w:val="0"/>
      <w:divBdr>
        <w:top w:val="none" w:sz="0" w:space="0" w:color="auto"/>
        <w:left w:val="none" w:sz="0" w:space="0" w:color="auto"/>
        <w:bottom w:val="none" w:sz="0" w:space="0" w:color="auto"/>
        <w:right w:val="none" w:sz="0" w:space="0" w:color="auto"/>
      </w:divBdr>
    </w:div>
    <w:div w:id="1519462054">
      <w:bodyDiv w:val="1"/>
      <w:marLeft w:val="0"/>
      <w:marRight w:val="0"/>
      <w:marTop w:val="0"/>
      <w:marBottom w:val="0"/>
      <w:divBdr>
        <w:top w:val="none" w:sz="0" w:space="0" w:color="auto"/>
        <w:left w:val="none" w:sz="0" w:space="0" w:color="auto"/>
        <w:bottom w:val="none" w:sz="0" w:space="0" w:color="auto"/>
        <w:right w:val="none" w:sz="0" w:space="0" w:color="auto"/>
      </w:divBdr>
    </w:div>
    <w:div w:id="1532256734">
      <w:bodyDiv w:val="1"/>
      <w:marLeft w:val="0"/>
      <w:marRight w:val="0"/>
      <w:marTop w:val="0"/>
      <w:marBottom w:val="0"/>
      <w:divBdr>
        <w:top w:val="none" w:sz="0" w:space="0" w:color="auto"/>
        <w:left w:val="none" w:sz="0" w:space="0" w:color="auto"/>
        <w:bottom w:val="none" w:sz="0" w:space="0" w:color="auto"/>
        <w:right w:val="none" w:sz="0" w:space="0" w:color="auto"/>
      </w:divBdr>
    </w:div>
    <w:div w:id="1966112300">
      <w:bodyDiv w:val="1"/>
      <w:marLeft w:val="0"/>
      <w:marRight w:val="0"/>
      <w:marTop w:val="0"/>
      <w:marBottom w:val="0"/>
      <w:divBdr>
        <w:top w:val="none" w:sz="0" w:space="0" w:color="auto"/>
        <w:left w:val="none" w:sz="0" w:space="0" w:color="auto"/>
        <w:bottom w:val="none" w:sz="0" w:space="0" w:color="auto"/>
        <w:right w:val="none" w:sz="0" w:space="0" w:color="auto"/>
      </w:divBdr>
    </w:div>
    <w:div w:id="1986741214">
      <w:bodyDiv w:val="1"/>
      <w:marLeft w:val="0"/>
      <w:marRight w:val="0"/>
      <w:marTop w:val="0"/>
      <w:marBottom w:val="0"/>
      <w:divBdr>
        <w:top w:val="none" w:sz="0" w:space="0" w:color="auto"/>
        <w:left w:val="none" w:sz="0" w:space="0" w:color="auto"/>
        <w:bottom w:val="none" w:sz="0" w:space="0" w:color="auto"/>
        <w:right w:val="none" w:sz="0" w:space="0" w:color="auto"/>
      </w:divBdr>
      <w:divsChild>
        <w:div w:id="293489643">
          <w:marLeft w:val="0"/>
          <w:marRight w:val="0"/>
          <w:marTop w:val="0"/>
          <w:marBottom w:val="0"/>
          <w:divBdr>
            <w:top w:val="none" w:sz="0" w:space="0" w:color="auto"/>
            <w:left w:val="none" w:sz="0" w:space="0" w:color="auto"/>
            <w:bottom w:val="none" w:sz="0" w:space="0" w:color="auto"/>
            <w:right w:val="none" w:sz="0" w:space="0" w:color="auto"/>
          </w:divBdr>
        </w:div>
        <w:div w:id="347605249">
          <w:marLeft w:val="0"/>
          <w:marRight w:val="0"/>
          <w:marTop w:val="0"/>
          <w:marBottom w:val="0"/>
          <w:divBdr>
            <w:top w:val="none" w:sz="0" w:space="0" w:color="auto"/>
            <w:left w:val="none" w:sz="0" w:space="0" w:color="auto"/>
            <w:bottom w:val="none" w:sz="0" w:space="0" w:color="auto"/>
            <w:right w:val="none" w:sz="0" w:space="0" w:color="auto"/>
          </w:divBdr>
        </w:div>
      </w:divsChild>
    </w:div>
    <w:div w:id="2120172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mailto:victoria.burdett-coutts@ubc.ca"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sarcontacts.info/" TargetMode="Externa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cg-gcc.gc.ca/contact/emergency-urgence/search-rescue-recherche-sauvetage-eng.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rs.ubc.ca/insurance/insurance-programs/automobile-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WuWfUKYSi0JZei/xwGpHH4NwQ==">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</go:docsCustomData>
</go:gDocsCustomXmlDataStorage>
</file>

<file path=customXml/itemProps1.xml><?xml version="1.0" encoding="utf-8"?>
<ds:datastoreItem xmlns:ds="http://schemas.openxmlformats.org/officeDocument/2006/customXml" ds:itemID="{87178B05-8A78-DA47-8CB7-FB48E74C216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2875</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sschenk@student.ubc.ca</cp:lastModifiedBy>
  <cp:revision>16</cp:revision>
  <dcterms:created xsi:type="dcterms:W3CDTF">2020-11-12T18:57:00Z</dcterms:created>
  <dcterms:modified xsi:type="dcterms:W3CDTF">2020-11-13T23:49:00Z</dcterms:modified>
</cp:coreProperties>
</file>